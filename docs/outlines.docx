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F56E4" w14:textId="77777777" w:rsidR="00D70FE0" w:rsidRDefault="006E434B">
      <w:r>
        <w:t>Results</w:t>
      </w:r>
    </w:p>
    <w:p w14:paraId="2B05322F" w14:textId="77777777" w:rsidR="006E434B" w:rsidRDefault="006E434B"/>
    <w:p w14:paraId="54A5CC8F" w14:textId="77777777" w:rsidR="003773C7" w:rsidRDefault="003773C7" w:rsidP="003773C7">
      <w:pPr>
        <w:pStyle w:val="ListParagraph"/>
        <w:numPr>
          <w:ilvl w:val="0"/>
          <w:numId w:val="1"/>
        </w:numPr>
      </w:pPr>
      <w:r>
        <w:t>Mean budburst and leaf out dates?</w:t>
      </w:r>
    </w:p>
    <w:p w14:paraId="2B1B4F7B" w14:textId="77777777" w:rsidR="003773C7" w:rsidRDefault="003773C7" w:rsidP="003773C7">
      <w:pPr>
        <w:pStyle w:val="ListParagraph"/>
        <w:numPr>
          <w:ilvl w:val="1"/>
          <w:numId w:val="1"/>
        </w:numPr>
      </w:pPr>
      <w:r>
        <w:t>Which ones did what and why</w:t>
      </w:r>
      <w:r>
        <w:t xml:space="preserve"> </w:t>
      </w:r>
    </w:p>
    <w:p w14:paraId="2F02504E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Thicker spurs meant flower more likely to have inflorescence and flower</w:t>
      </w:r>
    </w:p>
    <w:p w14:paraId="4B203F65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Logistical model</w:t>
      </w:r>
    </w:p>
    <w:p w14:paraId="043EC740" w14:textId="4D86993A" w:rsidR="00DC15FA" w:rsidRDefault="00DC15FA" w:rsidP="00C31B86">
      <w:pPr>
        <w:pStyle w:val="ListParagraph"/>
        <w:numPr>
          <w:ilvl w:val="1"/>
          <w:numId w:val="1"/>
        </w:numPr>
      </w:pPr>
      <w:r>
        <w:t xml:space="preserve">Figure in </w:t>
      </w:r>
      <w:proofErr w:type="spellStart"/>
      <w:r>
        <w:t>supp</w:t>
      </w:r>
      <w:proofErr w:type="spellEnd"/>
    </w:p>
    <w:p w14:paraId="624B9461" w14:textId="77777777" w:rsidR="00C31B86" w:rsidRDefault="00C31B86" w:rsidP="00C31B86">
      <w:pPr>
        <w:pStyle w:val="ListParagraph"/>
        <w:numPr>
          <w:ilvl w:val="0"/>
          <w:numId w:val="1"/>
        </w:numPr>
      </w:pPr>
      <w:r>
        <w:t>Middling temperatures seemed to allow for greater stem and leaf growth</w:t>
      </w:r>
    </w:p>
    <w:p w14:paraId="13D988D6" w14:textId="77777777" w:rsidR="00C31B86" w:rsidRDefault="00C31B86" w:rsidP="00C31B86">
      <w:pPr>
        <w:pStyle w:val="ListParagraph"/>
        <w:numPr>
          <w:ilvl w:val="1"/>
          <w:numId w:val="1"/>
        </w:numPr>
      </w:pPr>
      <w:r>
        <w:t>Mostly visual, based on plot</w:t>
      </w:r>
    </w:p>
    <w:p w14:paraId="6FB88A30" w14:textId="04F178AC" w:rsidR="003773C7" w:rsidRDefault="000F7EAE" w:rsidP="003773C7">
      <w:pPr>
        <w:pStyle w:val="ListParagraph"/>
        <w:numPr>
          <w:ilvl w:val="1"/>
          <w:numId w:val="1"/>
        </w:numPr>
      </w:pPr>
      <w:r>
        <w:t xml:space="preserve">Tendency, </w:t>
      </w:r>
      <w:r w:rsidR="00EB2753">
        <w:t>no directional relationship</w:t>
      </w:r>
      <w:r w:rsidR="003773C7" w:rsidRPr="003773C7">
        <w:t xml:space="preserve"> </w:t>
      </w:r>
    </w:p>
    <w:p w14:paraId="47D66F29" w14:textId="17ECC903" w:rsidR="00F72D7D" w:rsidRDefault="00F72D7D" w:rsidP="003773C7">
      <w:pPr>
        <w:pStyle w:val="ListParagraph"/>
        <w:numPr>
          <w:ilvl w:val="1"/>
          <w:numId w:val="1"/>
        </w:numPr>
      </w:pPr>
      <w:r>
        <w:t xml:space="preserve">Should </w:t>
      </w:r>
      <w:proofErr w:type="spellStart"/>
      <w:r>
        <w:t>th</w:t>
      </w:r>
      <w:bookmarkStart w:id="0" w:name="_GoBack"/>
      <w:bookmarkEnd w:id="0"/>
      <w:r>
        <w:t>ese</w:t>
      </w:r>
      <w:proofErr w:type="spellEnd"/>
      <w:r>
        <w:t xml:space="preserve"> be compared to time spent in chamber?</w:t>
      </w:r>
    </w:p>
    <w:p w14:paraId="0E039838" w14:textId="3AF35CB5" w:rsidR="00F770BB" w:rsidRDefault="00F770BB" w:rsidP="00F770BB">
      <w:pPr>
        <w:pStyle w:val="ListParagraph"/>
        <w:numPr>
          <w:ilvl w:val="0"/>
          <w:numId w:val="1"/>
        </w:numPr>
      </w:pPr>
      <w:r>
        <w:t>Temp did not affect days to 10/50% flowering</w:t>
      </w:r>
    </w:p>
    <w:p w14:paraId="26F169E5" w14:textId="171417AA" w:rsidR="003773C7" w:rsidRDefault="003773C7" w:rsidP="003773C7">
      <w:pPr>
        <w:pStyle w:val="ListParagraph"/>
        <w:numPr>
          <w:ilvl w:val="0"/>
          <w:numId w:val="1"/>
        </w:numPr>
      </w:pPr>
      <w:r>
        <w:t xml:space="preserve">Higher temperatures increased flower bud loss </w:t>
      </w:r>
    </w:p>
    <w:p w14:paraId="16783881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P=0.05 (categorical) or P=0.01 (continuous)</w:t>
      </w:r>
    </w:p>
    <w:p w14:paraId="1D1C7D30" w14:textId="77777777" w:rsidR="003773C7" w:rsidRDefault="003773C7" w:rsidP="003773C7">
      <w:pPr>
        <w:pStyle w:val="ListParagraph"/>
        <w:numPr>
          <w:ilvl w:val="0"/>
          <w:numId w:val="4"/>
        </w:numPr>
      </w:pPr>
      <w:r>
        <w:t>Plot showing trend</w:t>
      </w:r>
    </w:p>
    <w:p w14:paraId="31033A3B" w14:textId="480350D3" w:rsidR="000F7EAE" w:rsidRDefault="003773C7" w:rsidP="003773C7">
      <w:pPr>
        <w:pStyle w:val="ListParagraph"/>
        <w:numPr>
          <w:ilvl w:val="2"/>
          <w:numId w:val="1"/>
        </w:numPr>
      </w:pPr>
      <w:r>
        <w:t>Loss barely happened at two coolest treatments</w:t>
      </w:r>
    </w:p>
    <w:p w14:paraId="4F7B4CD5" w14:textId="190E4CD2" w:rsidR="0086730A" w:rsidRDefault="0086730A" w:rsidP="003773C7">
      <w:pPr>
        <w:pStyle w:val="ListParagraph"/>
        <w:numPr>
          <w:ilvl w:val="0"/>
          <w:numId w:val="4"/>
        </w:numPr>
      </w:pPr>
      <w:r>
        <w:br w:type="page"/>
      </w:r>
    </w:p>
    <w:p w14:paraId="752E6849" w14:textId="69265732" w:rsidR="0086730A" w:rsidRDefault="0086730A" w:rsidP="0086730A">
      <w:r>
        <w:lastRenderedPageBreak/>
        <w:t>Introduction</w:t>
      </w:r>
    </w:p>
    <w:p w14:paraId="5858FE73" w14:textId="77777777" w:rsidR="0086730A" w:rsidRDefault="0086730A" w:rsidP="0086730A"/>
    <w:p w14:paraId="5EC2DA8F" w14:textId="7534CAC2" w:rsidR="001E3D4A" w:rsidRDefault="001E3D4A" w:rsidP="0086730A">
      <w:pPr>
        <w:pStyle w:val="ListParagraph"/>
        <w:numPr>
          <w:ilvl w:val="0"/>
          <w:numId w:val="2"/>
        </w:numPr>
      </w:pPr>
      <w:r>
        <w:t>Viticulture</w:t>
      </w:r>
    </w:p>
    <w:p w14:paraId="74477A89" w14:textId="21B22BFC" w:rsidR="001E3D4A" w:rsidRDefault="00BE5B9B" w:rsidP="001E3D4A">
      <w:pPr>
        <w:pStyle w:val="ListParagraph"/>
        <w:numPr>
          <w:ilvl w:val="1"/>
          <w:numId w:val="2"/>
        </w:numPr>
      </w:pPr>
      <w:r>
        <w:t>Global wine market valued at 30 billion euros (Wolkovich et al 2017)</w:t>
      </w:r>
    </w:p>
    <w:p w14:paraId="4B4E156C" w14:textId="4AC3CA15" w:rsidR="00BE5B9B" w:rsidRDefault="00A54BE9" w:rsidP="001E3D4A">
      <w:pPr>
        <w:pStyle w:val="ListParagraph"/>
        <w:numPr>
          <w:ilvl w:val="1"/>
          <w:numId w:val="2"/>
        </w:numPr>
      </w:pPr>
      <w:r>
        <w:t xml:space="preserve">1100 commercial varieties V. </w:t>
      </w:r>
      <w:proofErr w:type="gramStart"/>
      <w:r>
        <w:t>vinifera</w:t>
      </w:r>
      <w:r w:rsidR="0033031A">
        <w:t>(</w:t>
      </w:r>
      <w:proofErr w:type="gramEnd"/>
      <w:r w:rsidR="0033031A">
        <w:t>P-X Wolkovich et al 2017)</w:t>
      </w:r>
    </w:p>
    <w:p w14:paraId="20320587" w14:textId="2B5F5AE9" w:rsidR="0033031A" w:rsidRDefault="0033031A" w:rsidP="001E3D4A">
      <w:pPr>
        <w:pStyle w:val="ListParagraph"/>
        <w:numPr>
          <w:ilvl w:val="1"/>
          <w:numId w:val="2"/>
        </w:numPr>
      </w:pPr>
      <w:r>
        <w:t xml:space="preserve">6000 varieties cultivated </w:t>
      </w:r>
      <w:proofErr w:type="gramStart"/>
      <w:r>
        <w:t>worldwide(</w:t>
      </w:r>
      <w:proofErr w:type="gramEnd"/>
      <w:r>
        <w:t>P-X Wolkovich et al 2017)</w:t>
      </w:r>
    </w:p>
    <w:p w14:paraId="7EEBF5B2" w14:textId="42498080" w:rsidR="0086730A" w:rsidRDefault="00B31688" w:rsidP="00A54BE9">
      <w:pPr>
        <w:pStyle w:val="ListParagraph"/>
        <w:numPr>
          <w:ilvl w:val="1"/>
          <w:numId w:val="2"/>
        </w:numPr>
      </w:pPr>
      <w:r>
        <w:t xml:space="preserve">Climate change and impact on viticulture industry </w:t>
      </w:r>
    </w:p>
    <w:p w14:paraId="213A4C2D" w14:textId="032CED5D" w:rsidR="001E3D4A" w:rsidRDefault="001E3D4A" w:rsidP="00A54BE9">
      <w:pPr>
        <w:pStyle w:val="ListParagraph"/>
        <w:numPr>
          <w:ilvl w:val="2"/>
          <w:numId w:val="2"/>
        </w:numPr>
      </w:pPr>
      <w:r>
        <w:t>Wine regions likely to change by 0.2-0.6 degrees C per decade 2000-2049 (Schultz and Jones 2010)</w:t>
      </w:r>
    </w:p>
    <w:p w14:paraId="44B080C9" w14:textId="22B8F6BD" w:rsidR="00B31688" w:rsidRDefault="00C31B86" w:rsidP="00A54BE9">
      <w:pPr>
        <w:pStyle w:val="ListParagraph"/>
        <w:numPr>
          <w:ilvl w:val="2"/>
          <w:numId w:val="2"/>
        </w:numPr>
      </w:pPr>
      <w:r>
        <w:t xml:space="preserve">Concerns about loss of </w:t>
      </w:r>
      <w:proofErr w:type="spellStart"/>
      <w:r>
        <w:t>viticultural</w:t>
      </w:r>
      <w:proofErr w:type="spellEnd"/>
      <w:r>
        <w:t xml:space="preserve"> lands/shifts to currently conserved areas (Hannah et al 2013)</w:t>
      </w:r>
    </w:p>
    <w:p w14:paraId="005CC07E" w14:textId="288826B1" w:rsidR="001E3D4A" w:rsidRDefault="001E3D4A" w:rsidP="00A54BE9">
      <w:pPr>
        <w:pStyle w:val="ListParagraph"/>
        <w:numPr>
          <w:ilvl w:val="3"/>
          <w:numId w:val="2"/>
        </w:numPr>
      </w:pPr>
      <w:r>
        <w:t>Shift towards poles</w:t>
      </w:r>
      <w:r>
        <w:sym w:font="Wingdings" w:char="F0E0"/>
      </w:r>
      <w:r>
        <w:t>less land for winegrowing in the Southern Hemisphere (</w:t>
      </w:r>
      <w:proofErr w:type="spellStart"/>
      <w:r>
        <w:t>Shcultz</w:t>
      </w:r>
      <w:proofErr w:type="spellEnd"/>
      <w:r>
        <w:t xml:space="preserve"> and jones 2010)</w:t>
      </w:r>
    </w:p>
    <w:p w14:paraId="1B386228" w14:textId="0E04872F" w:rsidR="006C74F4" w:rsidRDefault="006C74F4" w:rsidP="00A54BE9">
      <w:pPr>
        <w:pStyle w:val="ListParagraph"/>
        <w:numPr>
          <w:ilvl w:val="2"/>
          <w:numId w:val="2"/>
        </w:numPr>
      </w:pPr>
      <w:r>
        <w:t>Introduce new varieties better suited to changed climate (Wolkovich et al 2017)</w:t>
      </w:r>
    </w:p>
    <w:p w14:paraId="38C60989" w14:textId="2F753BE9" w:rsidR="006C74F4" w:rsidRDefault="006C74F4" w:rsidP="00A54BE9">
      <w:pPr>
        <w:pStyle w:val="ListParagraph"/>
        <w:numPr>
          <w:ilvl w:val="3"/>
          <w:numId w:val="2"/>
        </w:numPr>
      </w:pPr>
      <w:r>
        <w:t>Need to know phenologies of other varieties to find where they would be able to thrive</w:t>
      </w:r>
    </w:p>
    <w:p w14:paraId="638C918F" w14:textId="6DA2A2A1" w:rsidR="00C31B86" w:rsidRDefault="00C31B86" w:rsidP="00C31B86">
      <w:pPr>
        <w:pStyle w:val="ListParagraph"/>
        <w:numPr>
          <w:ilvl w:val="0"/>
          <w:numId w:val="2"/>
        </w:numPr>
      </w:pPr>
      <w:r>
        <w:t>Phenology as tool to learn to adapt</w:t>
      </w:r>
    </w:p>
    <w:p w14:paraId="2CDE77B2" w14:textId="2BDC8820" w:rsidR="00C31B86" w:rsidRDefault="00C31B86" w:rsidP="00C31B86">
      <w:pPr>
        <w:pStyle w:val="ListParagraph"/>
        <w:numPr>
          <w:ilvl w:val="1"/>
          <w:numId w:val="2"/>
        </w:numPr>
      </w:pPr>
      <w:r>
        <w:t>Phenology very temp driven (who said this first?)</w:t>
      </w:r>
    </w:p>
    <w:p w14:paraId="3F883129" w14:textId="27814CC7" w:rsidR="006C74F4" w:rsidRDefault="006C74F4" w:rsidP="006C74F4">
      <w:pPr>
        <w:pStyle w:val="ListParagraph"/>
        <w:numPr>
          <w:ilvl w:val="2"/>
          <w:numId w:val="3"/>
        </w:numPr>
      </w:pPr>
      <w:r>
        <w:t>Advance in timing of leafout/flowering in plant species = 4-6 days/degrees C—2-5 days per decade in last 30-40 years (Wolkovich et al 2017)</w:t>
      </w:r>
    </w:p>
    <w:p w14:paraId="02020FF8" w14:textId="23143E75" w:rsidR="00BE5B9B" w:rsidRDefault="00BE5B9B" w:rsidP="006C74F4">
      <w:pPr>
        <w:pStyle w:val="ListParagraph"/>
        <w:numPr>
          <w:ilvl w:val="2"/>
          <w:numId w:val="3"/>
        </w:numPr>
      </w:pPr>
      <w:r>
        <w:t>Warmer temps</w:t>
      </w:r>
      <w:r>
        <w:sym w:font="Wingdings" w:char="F0E0"/>
      </w:r>
      <w:r>
        <w:t>early harvests (-6 days/ degree C) (Cook and Wolkovich 2016)</w:t>
      </w:r>
    </w:p>
    <w:p w14:paraId="586167EB" w14:textId="686E0237" w:rsidR="00C31B86" w:rsidRDefault="00E419C4" w:rsidP="00C31B86">
      <w:pPr>
        <w:pStyle w:val="ListParagraph"/>
        <w:numPr>
          <w:ilvl w:val="1"/>
          <w:numId w:val="2"/>
        </w:numPr>
      </w:pPr>
      <w:r>
        <w:t xml:space="preserve">Differs greatly across varieties </w:t>
      </w:r>
    </w:p>
    <w:p w14:paraId="02429410" w14:textId="07FF241C" w:rsidR="001E3D4A" w:rsidRDefault="001E3D4A" w:rsidP="001E3D4A">
      <w:pPr>
        <w:pStyle w:val="ListParagraph"/>
        <w:numPr>
          <w:ilvl w:val="2"/>
          <w:numId w:val="2"/>
        </w:numPr>
      </w:pPr>
      <w:r>
        <w:t>3-6 weeks across different varieties (Wolkovich et al 2017)</w:t>
      </w:r>
    </w:p>
    <w:p w14:paraId="26887F82" w14:textId="04CC15DE" w:rsidR="00F64267" w:rsidRDefault="00F64267" w:rsidP="001E3D4A">
      <w:pPr>
        <w:pStyle w:val="ListParagraph"/>
        <w:numPr>
          <w:ilvl w:val="2"/>
          <w:numId w:val="2"/>
        </w:numPr>
      </w:pPr>
      <w:r>
        <w:t>&lt;= 100 varieties have phenology data beyond harvest dates (Wolkovich et al 2017)</w:t>
      </w:r>
    </w:p>
    <w:sectPr w:rsidR="00F64267" w:rsidSect="00EA7E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A77A5"/>
    <w:multiLevelType w:val="hybridMultilevel"/>
    <w:tmpl w:val="F3302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D0D47"/>
    <w:multiLevelType w:val="hybridMultilevel"/>
    <w:tmpl w:val="F822B24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A053CA2"/>
    <w:multiLevelType w:val="hybridMultilevel"/>
    <w:tmpl w:val="1B389194"/>
    <w:lvl w:ilvl="0" w:tplc="4B44D4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347185"/>
    <w:multiLevelType w:val="hybridMultilevel"/>
    <w:tmpl w:val="94228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4B"/>
    <w:rsid w:val="00087062"/>
    <w:rsid w:val="000B5A79"/>
    <w:rsid w:val="000E1BAF"/>
    <w:rsid w:val="000F7EAE"/>
    <w:rsid w:val="001E3D4A"/>
    <w:rsid w:val="00235BDB"/>
    <w:rsid w:val="00262072"/>
    <w:rsid w:val="00292F37"/>
    <w:rsid w:val="002B67FF"/>
    <w:rsid w:val="0033031A"/>
    <w:rsid w:val="003773C7"/>
    <w:rsid w:val="003F1288"/>
    <w:rsid w:val="00452FD7"/>
    <w:rsid w:val="00475126"/>
    <w:rsid w:val="004B1033"/>
    <w:rsid w:val="0051140D"/>
    <w:rsid w:val="00525E9E"/>
    <w:rsid w:val="0063089D"/>
    <w:rsid w:val="00685239"/>
    <w:rsid w:val="00686120"/>
    <w:rsid w:val="006C74F4"/>
    <w:rsid w:val="006E18C3"/>
    <w:rsid w:val="006E434B"/>
    <w:rsid w:val="00795C46"/>
    <w:rsid w:val="008649D6"/>
    <w:rsid w:val="0086730A"/>
    <w:rsid w:val="008914C6"/>
    <w:rsid w:val="00945557"/>
    <w:rsid w:val="009A1719"/>
    <w:rsid w:val="00A35D56"/>
    <w:rsid w:val="00A54BE9"/>
    <w:rsid w:val="00B31688"/>
    <w:rsid w:val="00BE5B9B"/>
    <w:rsid w:val="00C31B86"/>
    <w:rsid w:val="00C77F21"/>
    <w:rsid w:val="00CB56E8"/>
    <w:rsid w:val="00D52CBE"/>
    <w:rsid w:val="00D70FE0"/>
    <w:rsid w:val="00DC15FA"/>
    <w:rsid w:val="00DD4C48"/>
    <w:rsid w:val="00DE4E79"/>
    <w:rsid w:val="00DF25F9"/>
    <w:rsid w:val="00E25B89"/>
    <w:rsid w:val="00E419C4"/>
    <w:rsid w:val="00EA7E3A"/>
    <w:rsid w:val="00EB2753"/>
    <w:rsid w:val="00F64267"/>
    <w:rsid w:val="00F72D7D"/>
    <w:rsid w:val="00F770BB"/>
    <w:rsid w:val="00F85729"/>
    <w:rsid w:val="00F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8A2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4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265</Words>
  <Characters>1512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2017-10-16T12:25:00Z</dcterms:created>
  <dcterms:modified xsi:type="dcterms:W3CDTF">2017-11-02T00:41:00Z</dcterms:modified>
</cp:coreProperties>
</file>