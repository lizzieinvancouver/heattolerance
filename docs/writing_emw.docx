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7AD4" w14:textId="77777777" w:rsidR="00D70FE0" w:rsidRDefault="000B3811">
      <w:commentRangeStart w:id="0"/>
      <w:r>
        <w:t>Methods</w:t>
      </w:r>
      <w:commentRangeEnd w:id="0"/>
      <w:r w:rsidR="00C65C78">
        <w:rPr>
          <w:rStyle w:val="CommentReference"/>
        </w:rPr>
        <w:commentReference w:id="0"/>
      </w:r>
    </w:p>
    <w:p w14:paraId="2EBEFDB0" w14:textId="77777777" w:rsidR="006C121E" w:rsidRDefault="006C121E">
      <w:pPr>
        <w:rPr>
          <w:rFonts w:ascii="Calibri" w:hAnsi="Calibri"/>
        </w:rPr>
      </w:pPr>
    </w:p>
    <w:p w14:paraId="12D25738" w14:textId="6A11FFA2" w:rsidR="007B727E" w:rsidRDefault="006C121E" w:rsidP="006C121E">
      <w:pPr>
        <w:rPr>
          <w:ins w:id="1" w:author="Elizabeth Wolkovich" w:date="2017-11-24T10:59:00Z"/>
          <w:rFonts w:ascii="Calibri" w:hAnsi="Calibri"/>
        </w:rPr>
      </w:pPr>
      <w:del w:id="2" w:author="Elizabeth Wolkovich" w:date="2017-11-24T10:51:00Z">
        <w:r w:rsidDel="00A71DB6">
          <w:rPr>
            <w:rFonts w:ascii="Calibri" w:hAnsi="Calibri"/>
          </w:rPr>
          <w:delText xml:space="preserve">The </w:delText>
        </w:r>
      </w:del>
      <w:ins w:id="3" w:author="Elizabeth Wolkovich" w:date="2017-11-24T10:51:00Z">
        <w:r w:rsidR="00A71DB6">
          <w:rPr>
            <w:rFonts w:ascii="Calibri" w:hAnsi="Calibri"/>
          </w:rPr>
          <w:t xml:space="preserve">Dormant </w:t>
        </w:r>
      </w:ins>
      <w:r w:rsidR="009D31F5">
        <w:rPr>
          <w:rFonts w:ascii="Calibri" w:hAnsi="Calibri"/>
        </w:rPr>
        <w:t xml:space="preserve">winegrape </w:t>
      </w:r>
      <w:r>
        <w:rPr>
          <w:rFonts w:ascii="Calibri" w:hAnsi="Calibri"/>
        </w:rPr>
        <w:t xml:space="preserve">cuttings </w:t>
      </w:r>
      <w:del w:id="4" w:author="Elizabeth Wolkovich" w:date="2017-11-24T10:51:00Z">
        <w:r w:rsidDel="00A71DB6">
          <w:rPr>
            <w:rFonts w:ascii="Calibri" w:hAnsi="Calibri"/>
          </w:rPr>
          <w:delText xml:space="preserve">used in this experiment </w:delText>
        </w:r>
      </w:del>
      <w:r>
        <w:rPr>
          <w:rFonts w:ascii="Calibri" w:hAnsi="Calibri"/>
        </w:rPr>
        <w:t>were taken from the UC Davis Robert Mondavi Institute vineyard in December</w:t>
      </w:r>
      <w:r w:rsidR="00EA0E17">
        <w:rPr>
          <w:rFonts w:ascii="Calibri" w:hAnsi="Calibri"/>
        </w:rPr>
        <w:t xml:space="preserve"> </w:t>
      </w:r>
      <w:r w:rsidR="0083421C">
        <w:rPr>
          <w:rFonts w:ascii="Calibri" w:hAnsi="Calibri"/>
        </w:rPr>
        <w:t>2015</w:t>
      </w:r>
      <w:ins w:id="5" w:author="Elizabeth Wolkovich" w:date="2017-11-24T10:59:00Z">
        <w:r w:rsidR="007B727E">
          <w:rPr>
            <w:rFonts w:ascii="Calibri" w:hAnsi="Calibri"/>
          </w:rPr>
          <w:t xml:space="preserve">, where phenology was </w:t>
        </w:r>
      </w:ins>
      <w:ins w:id="6" w:author="Elizabeth Wolkovich" w:date="2017-11-24T11:07:00Z">
        <w:r w:rsidR="000014BE">
          <w:rPr>
            <w:rFonts w:ascii="Calibri" w:hAnsi="Calibri"/>
          </w:rPr>
          <w:t>monitored</w:t>
        </w:r>
      </w:ins>
      <w:ins w:id="7" w:author="Elizabeth Wolkovich" w:date="2017-11-24T10:59:00Z">
        <w:r w:rsidR="007B727E">
          <w:rPr>
            <w:rFonts w:ascii="Calibri" w:hAnsi="Calibri"/>
          </w:rPr>
          <w:t xml:space="preserve"> in the 2015 growing season</w:t>
        </w:r>
      </w:ins>
      <w:r>
        <w:rPr>
          <w:rFonts w:ascii="Calibri" w:hAnsi="Calibri"/>
        </w:rPr>
        <w:t>.</w:t>
      </w:r>
      <w:ins w:id="8" w:author="Elizabeth Wolkovich" w:date="2017-11-24T10:59:00Z">
        <w:r w:rsidR="000014BE">
          <w:rPr>
            <w:rFonts w:ascii="Calibri" w:hAnsi="Calibri"/>
          </w:rPr>
          <w:t xml:space="preserve"> Observations </w:t>
        </w:r>
      </w:ins>
      <w:ins w:id="9" w:author="Elizabeth Wolkovich" w:date="2017-11-24T11:30:00Z">
        <w:r w:rsidR="00AA5D62">
          <w:rPr>
            <w:rFonts w:ascii="Calibri" w:hAnsi="Calibri"/>
          </w:rPr>
          <w:t xml:space="preserve">using </w:t>
        </w:r>
        <w:r w:rsidR="00AA5D62">
          <w:t>the modified Eichorn-Lorenz (EL) scale (REFERENCE)</w:t>
        </w:r>
        <w:r w:rsidR="00AA5D62">
          <w:rPr>
            <w:rFonts w:ascii="Calibri" w:hAnsi="Calibri"/>
          </w:rPr>
          <w:t xml:space="preserve"> </w:t>
        </w:r>
      </w:ins>
      <w:ins w:id="10" w:author="Elizabeth Wolkovich" w:date="2017-11-24T10:59:00Z">
        <w:r w:rsidR="000014BE">
          <w:rPr>
            <w:rFonts w:ascii="Calibri" w:hAnsi="Calibri"/>
          </w:rPr>
          <w:t xml:space="preserve">began 6 March </w:t>
        </w:r>
        <w:r w:rsidR="007B727E">
          <w:rPr>
            <w:rFonts w:ascii="Calibri" w:hAnsi="Calibri"/>
          </w:rPr>
          <w:t xml:space="preserve">2015 and continued </w:t>
        </w:r>
      </w:ins>
      <w:ins w:id="11" w:author="Elizabeth Wolkovich" w:date="2017-11-24T11:03:00Z">
        <w:r w:rsidR="000014BE">
          <w:rPr>
            <w:rFonts w:ascii="Calibri" w:hAnsi="Calibri"/>
          </w:rPr>
          <w:t xml:space="preserve">generally </w:t>
        </w:r>
      </w:ins>
      <w:ins w:id="12" w:author="Elizabeth Wolkovich" w:date="2017-11-24T10:59:00Z">
        <w:r w:rsidR="000014BE">
          <w:rPr>
            <w:rFonts w:ascii="Calibri" w:hAnsi="Calibri"/>
          </w:rPr>
          <w:t xml:space="preserve">every </w:t>
        </w:r>
        <w:r w:rsidR="007B727E">
          <w:rPr>
            <w:rFonts w:ascii="Calibri" w:hAnsi="Calibri"/>
          </w:rPr>
          <w:t>3</w:t>
        </w:r>
      </w:ins>
      <w:ins w:id="13" w:author="Elizabeth Wolkovich" w:date="2017-11-24T11:03:00Z">
        <w:r w:rsidR="000014BE">
          <w:rPr>
            <w:rFonts w:ascii="Calibri" w:hAnsi="Calibri"/>
          </w:rPr>
          <w:t>-4</w:t>
        </w:r>
      </w:ins>
      <w:ins w:id="14" w:author="Elizabeth Wolkovich" w:date="2017-11-24T10:59:00Z">
        <w:r w:rsidR="000014BE">
          <w:rPr>
            <w:rFonts w:ascii="Calibri" w:hAnsi="Calibri"/>
          </w:rPr>
          <w:t xml:space="preserve"> days </w:t>
        </w:r>
      </w:ins>
      <w:ins w:id="15" w:author="Elizabeth Wolkovich" w:date="2017-11-24T11:06:00Z">
        <w:r w:rsidR="000014BE">
          <w:rPr>
            <w:rFonts w:ascii="Calibri" w:hAnsi="Calibri"/>
          </w:rPr>
          <w:t xml:space="preserve">2 April 2015, when almost all plants </w:t>
        </w:r>
      </w:ins>
      <w:ins w:id="16" w:author="Elizabeth Wolkovich" w:date="2017-11-24T11:07:00Z">
        <w:r w:rsidR="000014BE">
          <w:rPr>
            <w:rFonts w:ascii="Calibri" w:hAnsi="Calibri"/>
          </w:rPr>
          <w:t>had reached EL stage 11 or higher</w:t>
        </w:r>
      </w:ins>
      <w:ins w:id="17" w:author="Elizabeth Wolkovich" w:date="2017-11-24T10:59:00Z">
        <w:r w:rsidR="007B727E">
          <w:rPr>
            <w:rFonts w:ascii="Calibri" w:hAnsi="Calibri"/>
          </w:rPr>
          <w:t xml:space="preserve">. </w:t>
        </w:r>
      </w:ins>
      <w:r>
        <w:rPr>
          <w:rFonts w:ascii="Calibri" w:hAnsi="Calibri"/>
        </w:rPr>
        <w:t xml:space="preserve">  </w:t>
      </w:r>
    </w:p>
    <w:p w14:paraId="1030567A" w14:textId="77777777" w:rsidR="007B727E" w:rsidRDefault="007B727E" w:rsidP="006C121E">
      <w:pPr>
        <w:rPr>
          <w:ins w:id="18" w:author="Elizabeth Wolkovich" w:date="2017-11-24T10:59:00Z"/>
          <w:rFonts w:ascii="Calibri" w:hAnsi="Calibri"/>
        </w:rPr>
      </w:pPr>
    </w:p>
    <w:p w14:paraId="46EC7A6B" w14:textId="198AD3BA" w:rsidR="006C121E" w:rsidRDefault="006C121E" w:rsidP="006C121E">
      <w:del w:id="19" w:author="Elizabeth Wolkovich" w:date="2017-11-24T10:52:00Z">
        <w:r w:rsidDel="00A71DB6">
          <w:rPr>
            <w:rFonts w:ascii="Calibri" w:hAnsi="Calibri"/>
          </w:rPr>
          <w:delText xml:space="preserve">They </w:delText>
        </w:r>
      </w:del>
      <w:ins w:id="20" w:author="Elizabeth Wolkovich" w:date="2017-11-24T11:09:00Z">
        <w:r w:rsidR="00021440">
          <w:rPr>
            <w:rFonts w:ascii="Calibri" w:hAnsi="Calibri"/>
          </w:rPr>
          <w:t>Following collection, c</w:t>
        </w:r>
      </w:ins>
      <w:ins w:id="21" w:author="Elizabeth Wolkovich" w:date="2017-11-24T10:52:00Z">
        <w:r w:rsidR="00A71DB6">
          <w:rPr>
            <w:rFonts w:ascii="Calibri" w:hAnsi="Calibri"/>
          </w:rPr>
          <w:t xml:space="preserve">uttings </w:t>
        </w:r>
      </w:ins>
      <w:r>
        <w:rPr>
          <w:rFonts w:ascii="Calibri" w:hAnsi="Calibri"/>
        </w:rPr>
        <w:t xml:space="preserve">were </w:t>
      </w:r>
      <w:ins w:id="22" w:author="Elizabeth Wolkovich" w:date="2017-11-24T11:08:00Z">
        <w:r w:rsidR="00021440">
          <w:rPr>
            <w:rFonts w:ascii="Calibri" w:hAnsi="Calibri"/>
          </w:rPr>
          <w:t>chilled for 21 days (4</w:t>
        </w:r>
      </w:ins>
      <w:ins w:id="23" w:author="Elizabeth Wolkovich" w:date="2017-11-24T11:10:00Z">
        <w:r w:rsidR="00021440">
          <w:rPr>
            <w:rFonts w:ascii="Calibri" w:hAnsi="Calibri"/>
          </w:rPr>
          <w:t>°</w:t>
        </w:r>
      </w:ins>
      <w:ins w:id="24" w:author="Elizabeth Wolkovich" w:date="2017-11-24T11:08:00Z">
        <w:r w:rsidR="00021440">
          <w:rPr>
            <w:rFonts w:ascii="Calibri" w:hAnsi="Calibri"/>
          </w:rPr>
          <w:t xml:space="preserve"> C, 21 days) </w:t>
        </w:r>
      </w:ins>
      <w:del w:id="25" w:author="Elizabeth Wolkovich" w:date="2017-11-24T10:52:00Z">
        <w:r w:rsidDel="00A71DB6">
          <w:rPr>
            <w:rFonts w:ascii="Calibri" w:hAnsi="Calibri"/>
          </w:rPr>
          <w:delText xml:space="preserve">potted </w:delText>
        </w:r>
      </w:del>
      <w:del w:id="26" w:author="Elizabeth Wolkovich" w:date="2017-11-24T11:08:00Z">
        <w:r w:rsidR="00B07284" w:rsidDel="00021440">
          <w:delText xml:space="preserve">in </w:delText>
        </w:r>
      </w:del>
      <w:ins w:id="27" w:author="Elizabeth Wolkovich" w:date="2017-11-24T11:00:00Z">
        <w:r w:rsidR="00AB3C82">
          <w:t>at the Arnold Arboretum</w:t>
        </w:r>
      </w:ins>
      <w:ins w:id="28" w:author="Elizabeth Wolkovich" w:date="2017-11-24T11:09:00Z">
        <w:r w:rsidR="00EB03BE">
          <w:t xml:space="preserve">, </w:t>
        </w:r>
        <w:r w:rsidR="00021440">
          <w:t>then forced</w:t>
        </w:r>
      </w:ins>
      <w:ins w:id="29" w:author="Elizabeth Wolkovich" w:date="2017-11-24T11:00:00Z">
        <w:r w:rsidR="00AB3C82">
          <w:t xml:space="preserve"> in </w:t>
        </w:r>
      </w:ins>
      <w:ins w:id="30" w:author="Elizabeth Wolkovich" w:date="2017-11-24T11:09:00Z">
        <w:r w:rsidR="00021440">
          <w:t xml:space="preserve">greenhouses </w:t>
        </w:r>
      </w:ins>
      <w:ins w:id="31" w:author="Elizabeth Wolkovich" w:date="2017-11-24T11:10:00Z">
        <w:r w:rsidR="00EB03BE">
          <w:t xml:space="preserve">in </w:t>
        </w:r>
      </w:ins>
      <w:r w:rsidR="00B07284">
        <w:t xml:space="preserve">26 cm diameter pots </w:t>
      </w:r>
      <w:del w:id="32" w:author="Elizabeth Wolkovich" w:date="2017-11-24T10:52:00Z">
        <w:r w:rsidR="009D31F5" w:rsidDel="00A71DB6">
          <w:delText xml:space="preserve">and began </w:delText>
        </w:r>
        <w:r w:rsidR="0083421C" w:rsidDel="00A71DB6">
          <w:delText xml:space="preserve">growing </w:delText>
        </w:r>
      </w:del>
      <w:r w:rsidR="0083421C">
        <w:t xml:space="preserve">in January 2016.  </w:t>
      </w:r>
      <w:ins w:id="33" w:author="Elizabeth Wolkovich" w:date="2017-11-24T11:11:00Z">
        <w:r w:rsidR="00EB03BE">
          <w:t>After several months of growth, o</w:t>
        </w:r>
      </w:ins>
      <w:del w:id="34" w:author="Elizabeth Wolkovich" w:date="2017-11-24T11:11:00Z">
        <w:r w:rsidR="0083421C" w:rsidDel="00EB03BE">
          <w:delText>O</w:delText>
        </w:r>
      </w:del>
      <w:r w:rsidR="0083421C">
        <w:t>n 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1802F4BB" w:rsidR="006C121E" w:rsidRDefault="0083421C" w:rsidP="006C121E">
      <w:pPr>
        <w:rPr>
          <w:rFonts w:ascii="Calibri" w:hAnsi="Calibri"/>
        </w:rPr>
      </w:pPr>
      <w:r>
        <w:t>On 15 August</w:t>
      </w:r>
      <w:ins w:id="35" w:author="Elizabeth Wolkovich" w:date="2017-11-24T10:52:00Z">
        <w:r w:rsidR="00A71DB6">
          <w:t xml:space="preserve"> 2016</w:t>
        </w:r>
      </w:ins>
      <w:r w:rsidR="006C121E">
        <w:t>, the</w:t>
      </w:r>
      <w:r w:rsidR="009D31F5">
        <w:t xml:space="preserve"> 351</w:t>
      </w:r>
      <w:r w:rsidR="00EA0E17">
        <w:t xml:space="preserve"> </w:t>
      </w:r>
      <w:r w:rsidR="00895618">
        <w:t>potted cuttings</w:t>
      </w:r>
      <w:r w:rsidR="006C121E">
        <w:t xml:space="preserve"> were moved </w:t>
      </w:r>
      <w:r w:rsidR="009D31F5">
        <w:t xml:space="preserve">out of </w:t>
      </w:r>
      <w:ins w:id="36" w:author="Elizabeth Wolkovich" w:date="2017-11-24T10:53:00Z">
        <w:r w:rsidR="00A71DB6">
          <w:t xml:space="preserve">the chambers </w:t>
        </w:r>
      </w:ins>
      <w:del w:id="37" w:author="Elizabeth Wolkovich" w:date="2017-11-24T10:53:00Z">
        <w:r w:rsidR="009D31F5" w:rsidDel="00A71DB6">
          <w:delText xml:space="preserve">dormancy </w:delText>
        </w:r>
      </w:del>
      <w:r w:rsidR="009D31F5">
        <w:t>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4A2DC0E8"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ins w:id="38" w:author="Elizabeth Wolkovich" w:date="2017-11-24T10:54:00Z">
        <w:r w:rsidR="00A71DB6">
          <w:t>V</w:t>
        </w:r>
      </w:ins>
      <w:del w:id="39" w:author="Elizabeth Wolkovich" w:date="2017-11-24T10:54:00Z">
        <w:r w:rsidR="00E867DF" w:rsidDel="00A71DB6">
          <w:delText>The v</w:delText>
        </w:r>
      </w:del>
      <w:r w:rsidR="00E867DF">
        <w:t xml:space="preserve">arieties </w:t>
      </w:r>
      <w:ins w:id="40" w:author="Elizabeth Wolkovich" w:date="2017-11-24T10:54:00Z">
        <w:r w:rsidR="00A71DB6">
          <w:t xml:space="preserve">were </w:t>
        </w:r>
      </w:ins>
      <w:r w:rsidR="00E867DF">
        <w:t>chosen for inclusion in the experiment</w:t>
      </w:r>
      <w:r w:rsidR="005A1CF5">
        <w:t xml:space="preserve"> </w:t>
      </w:r>
      <w:del w:id="41" w:author="Elizabeth Wolkovich" w:date="2017-11-24T10:54:00Z">
        <w:r w:rsidR="005A1CF5" w:rsidDel="00A71DB6">
          <w:delText xml:space="preserve">expressed </w:delText>
        </w:r>
      </w:del>
      <w:ins w:id="42" w:author="Elizabeth Wolkovich" w:date="2017-11-24T10:54:00Z">
        <w:r w:rsidR="00A71DB6">
          <w:t xml:space="preserve">to include </w:t>
        </w:r>
      </w:ins>
      <w:r w:rsidR="005A1CF5">
        <w:t xml:space="preserve">a diversity of phenology </w:t>
      </w:r>
      <w:del w:id="43" w:author="Elizabeth Wolkovich" w:date="2017-11-24T10:54:00Z">
        <w:r w:rsidR="005A1CF5" w:rsidDel="00A71DB6">
          <w:delText>and had enough reps for at least one plant per chamber</w:delText>
        </w:r>
      </w:del>
      <w:ins w:id="44" w:author="Elizabeth Wolkovich" w:date="2017-11-24T10:54:00Z">
        <w:r w:rsidR="00A71DB6">
          <w:t xml:space="preserve">from those varieties for </w:t>
        </w:r>
      </w:ins>
      <w:ins w:id="45" w:author="Elizabeth Wolkovich" w:date="2017-11-24T11:01:00Z">
        <w:r w:rsidR="006B6F57">
          <w:t>which there</w:t>
        </w:r>
      </w:ins>
      <w:ins w:id="46" w:author="Elizabeth Wolkovich" w:date="2017-11-24T10:54:00Z">
        <w:r w:rsidR="00A71DB6">
          <w:t xml:space="preserve"> were </w:t>
        </w:r>
      </w:ins>
      <w:ins w:id="47" w:author="Elizabeth Wolkovich" w:date="2017-11-24T11:01:00Z">
        <w:r w:rsidR="00FC37C1">
          <w:t xml:space="preserve">five or </w:t>
        </w:r>
      </w:ins>
      <w:ins w:id="48" w:author="Elizabeth Wolkovich" w:date="2017-11-24T10:54:00Z">
        <w:r w:rsidR="00FC37C1">
          <w:t xml:space="preserve">more </w:t>
        </w:r>
        <w:r w:rsidR="00A71DB6">
          <w:t>replicates growing</w:t>
        </w:r>
      </w:ins>
      <w:r w:rsidR="005A1CF5">
        <w:t>.</w:t>
      </w:r>
    </w:p>
    <w:p w14:paraId="2F357FF9" w14:textId="77777777" w:rsidR="00EC1BE1" w:rsidRDefault="00EC1BE1"/>
    <w:p w14:paraId="395DC936" w14:textId="5AED4850"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ins w:id="49" w:author="Elizabeth Wolkovich" w:date="2017-11-24T10:55:00Z">
        <w:r w:rsidR="00A71DB6">
          <w:t xml:space="preserve">varied in their temperatures: </w:t>
        </w:r>
      </w:ins>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7118DACC"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del w:id="50" w:author="Elizabeth Wolkovich" w:date="2017-11-24T10:55:00Z">
        <w:r w:rsidR="00EA0E17" w:rsidDel="00A71DB6">
          <w:rPr>
            <w:rFonts w:ascii="Calibri" w:hAnsi="Calibri"/>
          </w:rPr>
          <w:delText xml:space="preserve">so </w:delText>
        </w:r>
      </w:del>
      <w:ins w:id="51" w:author="Elizabeth Wolkovich" w:date="2017-11-24T10:56:00Z">
        <w:r w:rsidR="00A71DB6">
          <w:rPr>
            <w:rFonts w:ascii="Calibri" w:hAnsi="Calibri"/>
          </w:rPr>
          <w:t>thereafter</w:t>
        </w:r>
      </w:ins>
      <w:ins w:id="52" w:author="Elizabeth Wolkovich" w:date="2017-11-24T10:55:00Z">
        <w:r w:rsidR="00A71DB6">
          <w:rPr>
            <w:rFonts w:ascii="Calibri" w:hAnsi="Calibri"/>
          </w:rPr>
          <w:t xml:space="preserve"> observations of aborted buds </w:t>
        </w:r>
      </w:ins>
      <w:del w:id="53" w:author="Elizabeth Wolkovich" w:date="2017-11-24T10:56:00Z">
        <w:r w:rsidR="00EA0E17" w:rsidDel="00A71DB6">
          <w:rPr>
            <w:rFonts w:ascii="Calibri" w:hAnsi="Calibri"/>
          </w:rPr>
          <w:delText>t</w:delText>
        </w:r>
        <w:r w:rsidR="002C7190" w:rsidDel="00A71DB6">
          <w:rPr>
            <w:rFonts w:ascii="Calibri" w:hAnsi="Calibri"/>
          </w:rPr>
          <w:delText>h</w:delText>
        </w:r>
        <w:r w:rsidR="005F46A8" w:rsidDel="00A71DB6">
          <w:rPr>
            <w:rFonts w:ascii="Calibri" w:hAnsi="Calibri"/>
          </w:rPr>
          <w:delText xml:space="preserve">ose numbers </w:delText>
        </w:r>
      </w:del>
      <w:r w:rsidR="005F46A8">
        <w:rPr>
          <w:rFonts w:ascii="Calibri" w:hAnsi="Calibri"/>
        </w:rPr>
        <w:t>were also recorded.  Once a plant had reached 100% 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0C936F8F" w:rsidR="0083421C" w:rsidRDefault="00AE0BBB">
      <w:pPr>
        <w:rPr>
          <w:rFonts w:ascii="Calibri" w:hAnsi="Calibri"/>
        </w:rPr>
      </w:pPr>
      <w:r>
        <w:rPr>
          <w:rFonts w:ascii="Calibri" w:hAnsi="Calibri"/>
        </w:rPr>
        <w:t>All analys</w:t>
      </w:r>
      <w:del w:id="54" w:author="Elizabeth Wolkovich" w:date="2017-11-24T10:56:00Z">
        <w:r w:rsidDel="00A71DB6">
          <w:rPr>
            <w:rFonts w:ascii="Calibri" w:hAnsi="Calibri"/>
          </w:rPr>
          <w:delText>is, including analysis of variation (ANOVA)</w:delText>
        </w:r>
        <w:r w:rsidR="007776B5" w:rsidDel="00A71DB6">
          <w:rPr>
            <w:rFonts w:ascii="Calibri" w:hAnsi="Calibri"/>
          </w:rPr>
          <w:delText xml:space="preserve"> to test for trends between the treatments</w:delText>
        </w:r>
        <w:r w:rsidDel="00A71DB6">
          <w:rPr>
            <w:rFonts w:ascii="Calibri" w:hAnsi="Calibri"/>
          </w:rPr>
          <w:delText>,</w:delText>
        </w:r>
        <w:r w:rsidR="003F7FE2" w:rsidDel="00A71DB6">
          <w:rPr>
            <w:rFonts w:ascii="Calibri" w:hAnsi="Calibri"/>
          </w:rPr>
          <w:delText xml:space="preserve"> was </w:delText>
        </w:r>
      </w:del>
      <w:ins w:id="55" w:author="Elizabeth Wolkovich" w:date="2017-11-24T10:56:00Z">
        <w:r w:rsidR="00A71DB6">
          <w:rPr>
            <w:rFonts w:ascii="Calibri" w:hAnsi="Calibri"/>
          </w:rPr>
          <w:t xml:space="preserve">es were </w:t>
        </w:r>
      </w:ins>
      <w:r w:rsidR="003F7FE2">
        <w:rPr>
          <w:rFonts w:ascii="Calibri" w:hAnsi="Calibri"/>
        </w:rPr>
        <w:t xml:space="preserve">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pPr>
        <w:rPr>
          <w:rFonts w:ascii="Calibri" w:hAnsi="Calibri"/>
        </w:rPr>
      </w:pPr>
      <w:r>
        <w:rPr>
          <w:rFonts w:ascii="Calibri" w:hAnsi="Calibri"/>
        </w:rPr>
        <w:t>Results</w:t>
      </w:r>
    </w:p>
    <w:p w14:paraId="70956249" w14:textId="77777777" w:rsidR="0083421C" w:rsidRDefault="0083421C">
      <w:pPr>
        <w:rPr>
          <w:rFonts w:ascii="Calibri" w:hAnsi="Calibri"/>
        </w:rPr>
      </w:pPr>
    </w:p>
    <w:p w14:paraId="4578D387" w14:textId="4B6E2295" w:rsidR="005F46A8" w:rsidDel="000F689E" w:rsidRDefault="0083421C">
      <w:pPr>
        <w:rPr>
          <w:del w:id="56" w:author="Elizabeth Wolkovich" w:date="2017-11-24T10:58:00Z"/>
          <w:rFonts w:ascii="Calibri" w:hAnsi="Calibri"/>
        </w:rPr>
      </w:pPr>
      <w:r>
        <w:rPr>
          <w:rFonts w:ascii="Calibri" w:hAnsi="Calibri"/>
        </w:rPr>
        <w:t xml:space="preserve">The plants underwent </w:t>
      </w:r>
      <w:commentRangeStart w:id="57"/>
      <w:r>
        <w:rPr>
          <w:rFonts w:ascii="Calibri" w:hAnsi="Calibri"/>
        </w:rPr>
        <w:t>budbreak</w:t>
      </w:r>
      <w:commentRangeEnd w:id="57"/>
      <w:r w:rsidR="00A86016">
        <w:rPr>
          <w:rStyle w:val="CommentReference"/>
        </w:rPr>
        <w:commentReference w:id="57"/>
      </w:r>
      <w:r w:rsidR="00704022">
        <w:rPr>
          <w:rFonts w:ascii="Calibri" w:hAnsi="Calibri"/>
        </w:rPr>
        <w:t xml:space="preserve"> </w:t>
      </w:r>
      <w:ins w:id="58" w:author="Elizabeth Wolkovich" w:date="2017-11-24T11:18:00Z">
        <w:r w:rsidR="00A86016">
          <w:rPr>
            <w:rFonts w:ascii="Calibri" w:hAnsi="Calibri"/>
          </w:rPr>
          <w:t xml:space="preserve">(EL …) </w:t>
        </w:r>
      </w:ins>
      <w:r w:rsidR="00704022">
        <w:rPr>
          <w:rFonts w:ascii="Calibri" w:hAnsi="Calibri"/>
        </w:rPr>
        <w:t>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 xml:space="preserve">29 August) and leafout </w:t>
      </w:r>
      <w:ins w:id="59" w:author="Elizabeth Wolkovich" w:date="2017-11-24T11:18:00Z">
        <w:r w:rsidR="00A86016">
          <w:rPr>
            <w:rFonts w:ascii="Calibri" w:hAnsi="Calibri"/>
          </w:rPr>
          <w:t xml:space="preserve">(EL …) </w:t>
        </w:r>
      </w:ins>
      <w:r w:rsidR="00704022">
        <w:rPr>
          <w:rFonts w:ascii="Calibri" w:hAnsi="Calibri"/>
        </w:rPr>
        <w:t>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ins w:id="60" w:author="Elizabeth Wolkovich" w:date="2017-11-24T10:57:00Z">
        <w:r w:rsidR="00A71DB6">
          <w:rPr>
            <w:rFonts w:ascii="Calibri" w:hAnsi="Calibri"/>
          </w:rPr>
          <w:t xml:space="preserve">that </w:t>
        </w:r>
      </w:ins>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ins w:id="61" w:author="Elizabeth Wolkovich" w:date="2017-11-24T10:57:00Z">
        <w:r w:rsidR="00A92F5A">
          <w:rPr>
            <w:rFonts w:ascii="Calibri" w:hAnsi="Calibri"/>
          </w:rPr>
          <w:t>pre-</w:t>
        </w:r>
      </w:ins>
      <w:r w:rsidR="00910E9F">
        <w:rPr>
          <w:rFonts w:ascii="Calibri" w:hAnsi="Calibri"/>
        </w:rPr>
        <w:t xml:space="preserve">selected for the experiment. </w:t>
      </w:r>
    </w:p>
    <w:p w14:paraId="20172F69" w14:textId="77777777" w:rsidR="000F689E" w:rsidRDefault="000F689E">
      <w:pPr>
        <w:rPr>
          <w:ins w:id="62" w:author="Elizabeth Wolkovich" w:date="2017-11-24T10:58:00Z"/>
          <w:rFonts w:ascii="Calibri" w:hAnsi="Calibri"/>
        </w:rPr>
      </w:pPr>
    </w:p>
    <w:p w14:paraId="34829A73" w14:textId="77777777" w:rsidR="000F689E" w:rsidRDefault="000F689E">
      <w:pPr>
        <w:rPr>
          <w:ins w:id="63" w:author="Elizabeth Wolkovich" w:date="2017-11-24T10:58:00Z"/>
          <w:rFonts w:ascii="Calibri" w:hAnsi="Calibri"/>
        </w:rPr>
      </w:pPr>
    </w:p>
    <w:p w14:paraId="1A719DE3" w14:textId="4F88DF57" w:rsidR="00910E9F" w:rsidDel="000F689E" w:rsidRDefault="00A86016">
      <w:pPr>
        <w:rPr>
          <w:del w:id="64" w:author="Elizabeth Wolkovich" w:date="2017-11-24T10:58:00Z"/>
          <w:rFonts w:ascii="Calibri" w:hAnsi="Calibri"/>
        </w:rPr>
      </w:pPr>
      <w:ins w:id="65" w:author="Elizabeth Wolkovich" w:date="2017-11-24T11:15:00Z">
        <w:r>
          <w:rPr>
            <w:rFonts w:ascii="Calibri" w:hAnsi="Calibri"/>
          </w:rPr>
          <w:t xml:space="preserve">Budbreak and leafout timing among varieties were similar in the lab and field (Figure XX, </w:t>
        </w:r>
      </w:ins>
      <w:ins w:id="66" w:author="Elizabeth Wolkovich" w:date="2017-11-24T11:17:00Z">
        <w:r>
          <w:rPr>
            <w:rFonts w:ascii="Calibri" w:hAnsi="Calibri"/>
          </w:rPr>
          <w:t xml:space="preserve">budburst: </w:t>
        </w:r>
      </w:ins>
      <w:ins w:id="67" w:author="Elizabeth Wolkovich" w:date="2017-11-24T11:16:00Z">
        <w:r>
          <w:rPr>
            <w:rFonts w:ascii="Calibri" w:hAnsi="Calibri"/>
          </w:rPr>
          <w:t>F(1,47)=14.55, p=0.0004</w:t>
        </w:r>
      </w:ins>
      <w:ins w:id="68" w:author="Elizabeth Wolkovich" w:date="2017-11-24T11:17:00Z">
        <w:r>
          <w:rPr>
            <w:rFonts w:ascii="Calibri" w:hAnsi="Calibri"/>
          </w:rPr>
          <w:t xml:space="preserve">; leafout: F(1,47)=18.51, </w:t>
        </w:r>
        <w:commentRangeStart w:id="69"/>
        <w:r>
          <w:rPr>
            <w:rFonts w:ascii="Calibri" w:hAnsi="Calibri"/>
          </w:rPr>
          <w:t>p&lt;0.0001</w:t>
        </w:r>
        <w:commentRangeEnd w:id="69"/>
        <w:r>
          <w:rPr>
            <w:rStyle w:val="CommentReference"/>
          </w:rPr>
          <w:commentReference w:id="69"/>
        </w:r>
      </w:ins>
      <w:ins w:id="71" w:author="Elizabeth Wolkovich" w:date="2017-11-24T11:15:00Z">
        <w:r>
          <w:rPr>
            <w:rFonts w:ascii="Calibri" w:hAnsi="Calibri"/>
          </w:rPr>
          <w:t xml:space="preserve">). </w:t>
        </w:r>
      </w:ins>
      <w:bookmarkStart w:id="72" w:name="_GoBack"/>
      <w:bookmarkEnd w:id="72"/>
      <w:ins w:id="73" w:author="Elizabeth Wolkovich" w:date="2017-11-24T11:19:00Z">
        <w:r w:rsidR="00590045">
          <w:rPr>
            <w:rFonts w:ascii="Calibri" w:hAnsi="Calibri"/>
          </w:rPr>
          <w:t xml:space="preserve">Few plants developed inflorescences (see Table XX). </w:t>
        </w:r>
      </w:ins>
    </w:p>
    <w:p w14:paraId="354AA2DD" w14:textId="1DC30D08" w:rsidR="00910E9F" w:rsidRDefault="000746A9">
      <w:pPr>
        <w:rPr>
          <w:rFonts w:ascii="Calibri" w:hAnsi="Calibri"/>
        </w:rPr>
      </w:pPr>
      <w:del w:id="74" w:author="Elizabeth Wolkovich" w:date="2017-11-24T10:57:00Z">
        <w:r w:rsidDel="000F689E">
          <w:rPr>
            <w:rFonts w:ascii="Calibri" w:hAnsi="Calibri"/>
          </w:rPr>
          <w:delText>A logistic model (</w:delText>
        </w:r>
        <w:r w:rsidR="00D7655C" w:rsidDel="000F689E">
          <w:rPr>
            <w:rFonts w:ascii="Calibri" w:hAnsi="Calibri"/>
          </w:rPr>
          <w:delText>I’M</w:delText>
        </w:r>
        <w:r w:rsidDel="000F689E">
          <w:rPr>
            <w:rFonts w:ascii="Calibri" w:hAnsi="Calibri"/>
          </w:rPr>
          <w:delText xml:space="preserve"> NOT SURE HOW TO TALK ABOUT THIS MODEL AND ITS SIGNIFICANCE) showed that </w:delText>
        </w:r>
      </w:del>
      <w:ins w:id="75" w:author="Elizabeth Wolkovich" w:date="2017-11-24T10:57:00Z">
        <w:r w:rsidR="000F689E">
          <w:rPr>
            <w:rFonts w:ascii="Calibri" w:hAnsi="Calibri"/>
          </w:rPr>
          <w:t>P</w:t>
        </w:r>
      </w:ins>
      <w:del w:id="76" w:author="Elizabeth Wolkovich" w:date="2017-11-24T10:57:00Z">
        <w:r w:rsidDel="000F689E">
          <w:rPr>
            <w:rFonts w:ascii="Calibri" w:hAnsi="Calibri"/>
          </w:rPr>
          <w:delText>p</w:delText>
        </w:r>
      </w:del>
      <w:r>
        <w:rPr>
          <w:rFonts w:ascii="Calibri" w:hAnsi="Calibri"/>
        </w:rPr>
        <w:t xml:space="preserve">lants </w:t>
      </w:r>
      <w:del w:id="77" w:author="Elizabeth Wolkovich" w:date="2017-11-24T10:57:00Z">
        <w:r w:rsidDel="000F689E">
          <w:rPr>
            <w:rFonts w:ascii="Calibri" w:hAnsi="Calibri"/>
          </w:rPr>
          <w:delText xml:space="preserve">that </w:delText>
        </w:r>
      </w:del>
      <w:ins w:id="78" w:author="Elizabeth Wolkovich" w:date="2017-11-24T10:57:00Z">
        <w:r w:rsidR="000F689E">
          <w:rPr>
            <w:rFonts w:ascii="Calibri" w:hAnsi="Calibri"/>
          </w:rPr>
          <w:t xml:space="preserve">with </w:t>
        </w:r>
      </w:ins>
      <w:del w:id="79" w:author="Elizabeth Wolkovich" w:date="2017-11-24T11:20:00Z">
        <w:r w:rsidDel="00C31B11">
          <w:rPr>
            <w:rFonts w:ascii="Calibri" w:hAnsi="Calibri"/>
          </w:rPr>
          <w:delText xml:space="preserve">had </w:delText>
        </w:r>
      </w:del>
      <w:r>
        <w:rPr>
          <w:rFonts w:ascii="Calibri" w:hAnsi="Calibri"/>
        </w:rPr>
        <w:t xml:space="preserve">thicker spurs were more </w:t>
      </w:r>
      <w:r w:rsidR="009E74AE">
        <w:rPr>
          <w:rFonts w:ascii="Calibri" w:hAnsi="Calibri"/>
        </w:rPr>
        <w:t>likely to develop inflorescence</w:t>
      </w:r>
      <w:r w:rsidR="00132441">
        <w:rPr>
          <w:rFonts w:ascii="Calibri" w:hAnsi="Calibri"/>
        </w:rPr>
        <w:t xml:space="preserve"> (Figure in supplement</w:t>
      </w:r>
      <w:ins w:id="80" w:author="Elizabeth Wolkovich" w:date="2017-11-24T11:20:00Z">
        <w:r w:rsidR="00C31B11">
          <w:rPr>
            <w:rFonts w:ascii="Calibri" w:hAnsi="Calibri"/>
          </w:rPr>
          <w:t>, Z()=XX, p=XX</w:t>
        </w:r>
      </w:ins>
      <w:r w:rsidR="00132441">
        <w:rPr>
          <w:rFonts w:ascii="Calibri" w:hAnsi="Calibri"/>
        </w:rPr>
        <w:t>)</w:t>
      </w:r>
      <w:ins w:id="81" w:author="Elizabeth Wolkovich" w:date="2017-11-24T11:19:00Z">
        <w:r w:rsidR="00590045">
          <w:rPr>
            <w:rFonts w:ascii="Calibri" w:hAnsi="Calibri"/>
          </w:rPr>
          <w:t>,</w:t>
        </w:r>
      </w:ins>
      <w:del w:id="82" w:author="Elizabeth Wolkovich" w:date="2017-11-24T11:19:00Z">
        <w:r w:rsidR="009E74AE" w:rsidDel="00590045">
          <w:rPr>
            <w:rFonts w:ascii="Calibri" w:hAnsi="Calibri"/>
          </w:rPr>
          <w:delText xml:space="preserve">. </w:delText>
        </w:r>
      </w:del>
      <w:r w:rsidR="009E74AE">
        <w:rPr>
          <w:rFonts w:ascii="Calibri" w:hAnsi="Calibri"/>
        </w:rPr>
        <w:t xml:space="preserve"> </w:t>
      </w:r>
      <w:del w:id="83" w:author="Elizabeth Wolkovich" w:date="2017-11-24T10:58:00Z">
        <w:r w:rsidR="009E74AE" w:rsidDel="000F689E">
          <w:rPr>
            <w:rFonts w:ascii="Calibri" w:hAnsi="Calibri"/>
          </w:rPr>
          <w:delText xml:space="preserve">Reaching </w:delText>
        </w:r>
      </w:del>
      <w:ins w:id="84" w:author="Elizabeth Wolkovich" w:date="2017-11-24T10:58:00Z">
        <w:r w:rsidR="000F689E">
          <w:rPr>
            <w:rFonts w:ascii="Calibri" w:hAnsi="Calibri"/>
          </w:rPr>
          <w:t xml:space="preserve">and more likely to reach </w:t>
        </w:r>
      </w:ins>
      <w:r w:rsidR="009E74AE">
        <w:rPr>
          <w:rFonts w:ascii="Calibri" w:hAnsi="Calibri"/>
        </w:rPr>
        <w:t xml:space="preserve">50% flowering </w:t>
      </w:r>
      <w:del w:id="85" w:author="Elizabeth Wolkovich" w:date="2017-11-24T10:58:00Z">
        <w:r w:rsidR="009E74AE" w:rsidDel="000F689E">
          <w:rPr>
            <w:rFonts w:ascii="Calibri" w:hAnsi="Calibri"/>
          </w:rPr>
          <w:delText>had an even stronger correlation with spur thickness</w:delText>
        </w:r>
        <w:r w:rsidR="00132441" w:rsidDel="000F689E">
          <w:rPr>
            <w:rFonts w:ascii="Calibri" w:hAnsi="Calibri"/>
          </w:rPr>
          <w:delText xml:space="preserve"> </w:delText>
        </w:r>
      </w:del>
      <w:r w:rsidR="00132441">
        <w:rPr>
          <w:rFonts w:ascii="Calibri" w:hAnsi="Calibri"/>
        </w:rPr>
        <w:t>(Figure in supplement</w:t>
      </w:r>
      <w:ins w:id="86" w:author="Elizabeth Wolkovich" w:date="2017-11-24T11:20:00Z">
        <w:r w:rsidR="00C31B11">
          <w:rPr>
            <w:rFonts w:ascii="Calibri" w:hAnsi="Calibri"/>
          </w:rPr>
          <w:t>, Z()=XX, p=XX</w:t>
        </w:r>
      </w:ins>
      <w:r w:rsidR="00132441">
        <w:rPr>
          <w:rFonts w:ascii="Calibri" w:hAnsi="Calibri"/>
        </w:rPr>
        <w:t>)</w:t>
      </w:r>
      <w:r w:rsidR="009E74AE">
        <w:rPr>
          <w:rFonts w:ascii="Calibri" w:hAnsi="Calibri"/>
        </w:rPr>
        <w:t>.</w:t>
      </w:r>
      <w:ins w:id="87" w:author="Elizabeth Wolkovich" w:date="2017-11-24T11:19:00Z">
        <w:r w:rsidR="00590045">
          <w:rPr>
            <w:rFonts w:ascii="Calibri" w:hAnsi="Calibri"/>
          </w:rPr>
          <w:t xml:space="preserve"> </w:t>
        </w:r>
      </w:ins>
    </w:p>
    <w:p w14:paraId="43B49820" w14:textId="77777777" w:rsidR="000746A9" w:rsidRDefault="000746A9">
      <w:pPr>
        <w:rPr>
          <w:rFonts w:ascii="Calibri" w:hAnsi="Calibri"/>
        </w:rPr>
      </w:pPr>
    </w:p>
    <w:p w14:paraId="023CD779" w14:textId="00D949F6" w:rsidR="000746A9" w:rsidRDefault="00676C61">
      <w:pPr>
        <w:rPr>
          <w:rFonts w:ascii="Calibri" w:hAnsi="Calibri"/>
        </w:rPr>
      </w:pPr>
      <w:r>
        <w:rPr>
          <w:rFonts w:ascii="Calibri" w:hAnsi="Calibri"/>
        </w:rPr>
        <w:t xml:space="preserve">Plants in Chamber 3 (mean temperature = 30 degrees C) </w:t>
      </w:r>
      <w:r w:rsidR="003527EE">
        <w:rPr>
          <w:rFonts w:ascii="Calibri" w:hAnsi="Calibri"/>
        </w:rPr>
        <w:t>had the greatest change in stem length during their time in the chamber</w:t>
      </w:r>
      <w:r w:rsidR="00132441">
        <w:rPr>
          <w:rFonts w:ascii="Calibri" w:hAnsi="Calibri"/>
        </w:rPr>
        <w:t xml:space="preserve"> (FIGURE #)</w:t>
      </w:r>
      <w:r w:rsidR="00D7655C">
        <w:rPr>
          <w:rFonts w:ascii="Calibri" w:hAnsi="Calibri"/>
        </w:rPr>
        <w:t xml:space="preserve">.  Similarly, plants in Chamber 2 (mean temperature = 26 degrees C) had the greatest change in leaf number during the experiment (FIGURE #).  However, there was no directional relationship between chamber temperature and either change in stem length or change in leaf number.  </w:t>
      </w:r>
    </w:p>
    <w:p w14:paraId="2AF71A57" w14:textId="77777777" w:rsidR="00D7655C" w:rsidRDefault="00D7655C">
      <w:pPr>
        <w:rPr>
          <w:rFonts w:ascii="Calibri" w:hAnsi="Calibri"/>
        </w:rPr>
      </w:pPr>
    </w:p>
    <w:p w14:paraId="64BA4961" w14:textId="2784BB30" w:rsidR="00D7655C" w:rsidRDefault="00D7655C">
      <w:pPr>
        <w:rPr>
          <w:rFonts w:ascii="Calibri" w:hAnsi="Calibri"/>
        </w:rPr>
      </w:pPr>
      <w:r>
        <w:rPr>
          <w:rFonts w:ascii="Calibri" w:hAnsi="Calibri"/>
        </w:rPr>
        <w:t>(DO YOU REPORT F AND P VALUES ETC EVEN IF THINGS WERE NOT SIGNIFICANT?</w:t>
      </w:r>
      <w:ins w:id="88" w:author="Elizabeth Wolkovich" w:date="2017-11-24T10:58:00Z">
        <w:r w:rsidR="009E4899">
          <w:rPr>
            <w:rFonts w:ascii="Calibri" w:hAnsi="Calibri"/>
          </w:rPr>
          <w:t xml:space="preserve"> YES!</w:t>
        </w:r>
        <w:r w:rsidR="0043664F">
          <w:rPr>
            <w:rFonts w:ascii="Calibri" w:hAnsi="Calibri"/>
          </w:rPr>
          <w:t xml:space="preserve"> It helps reader fully evaluate the results.</w:t>
        </w:r>
      </w:ins>
      <w:r>
        <w:rPr>
          <w:rFonts w:ascii="Calibri" w:hAnsi="Calibri"/>
        </w:rPr>
        <w:t>)</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pPr>
        <w:rPr>
          <w:rFonts w:ascii="Calibri" w:hAnsi="Calibri"/>
        </w:rPr>
      </w:pPr>
      <w:commentRangeStart w:id="89"/>
      <w:r>
        <w:rPr>
          <w:rFonts w:ascii="Calibri" w:hAnsi="Calibri"/>
        </w:rPr>
        <w:t>Introduction</w:t>
      </w:r>
      <w:commentRangeEnd w:id="89"/>
      <w:r w:rsidR="003F53D3">
        <w:rPr>
          <w:rStyle w:val="CommentReference"/>
        </w:rPr>
        <w:commentReference w:id="89"/>
      </w:r>
    </w:p>
    <w:p w14:paraId="5EEEDE19" w14:textId="77777777" w:rsidR="004A4A13" w:rsidRDefault="004A4A13">
      <w:pPr>
        <w:rPr>
          <w:rFonts w:ascii="Calibri" w:hAnsi="Calibri"/>
        </w:rPr>
      </w:pPr>
    </w:p>
    <w:p w14:paraId="0FB297FA" w14:textId="4E11C489" w:rsidR="00370C2B" w:rsidRDefault="00795B8F">
      <w:pPr>
        <w:rPr>
          <w:rFonts w:ascii="Calibri" w:hAnsi="Calibri"/>
        </w:rPr>
      </w:pPr>
      <w:r>
        <w:rPr>
          <w:rFonts w:ascii="Calibri" w:hAnsi="Calibri"/>
        </w:rPr>
        <w:t>(TOPIC SENTENCE</w:t>
      </w:r>
      <w:r w:rsidR="00B5534C">
        <w:rPr>
          <w:rFonts w:ascii="Calibri" w:hAnsi="Calibri"/>
        </w:rPr>
        <w:t>S</w:t>
      </w:r>
      <w:r>
        <w:rPr>
          <w:rFonts w:ascii="Calibri" w:hAnsi="Calibri"/>
        </w:rPr>
        <w:t>?)</w:t>
      </w:r>
      <w:r w:rsidR="00580156" w:rsidRPr="009449F7">
        <w:rPr>
          <w:rFonts w:ascii="Calibri" w:hAnsi="Calibri"/>
          <w:i/>
          <w:rPrChange w:id="90" w:author="Elizabeth Wolkovich" w:date="2017-11-24T10:59:00Z">
            <w:rPr>
              <w:rFonts w:ascii="Calibri" w:hAnsi="Calibri"/>
            </w:rPr>
          </w:rPrChange>
        </w:rPr>
        <w:t>Vitis vinifera</w:t>
      </w:r>
      <w:ins w:id="91" w:author="Elizabeth Wolkovich" w:date="2017-11-24T10:58:00Z">
        <w:r w:rsidR="009449F7">
          <w:rPr>
            <w:rFonts w:ascii="Calibri" w:hAnsi="Calibri"/>
          </w:rPr>
          <w:t xml:space="preserve"> subsp. </w:t>
        </w:r>
        <w:r w:rsidR="009449F7" w:rsidRPr="009449F7">
          <w:rPr>
            <w:rFonts w:ascii="Calibri" w:hAnsi="Calibri"/>
            <w:i/>
            <w:rPrChange w:id="92" w:author="Elizabeth Wolkovich" w:date="2017-11-24T10:58:00Z">
              <w:rPr>
                <w:rFonts w:ascii="Calibri" w:hAnsi="Calibri"/>
              </w:rPr>
            </w:rPrChange>
          </w:rPr>
          <w:t>vinifera</w:t>
        </w:r>
      </w:ins>
      <w:r w:rsidR="00580156">
        <w:rPr>
          <w:rFonts w:ascii="Calibri" w:hAnsi="Calibri"/>
        </w:rPr>
        <w:t xml:space="preserve">, commonly known as the winegrape, </w:t>
      </w:r>
      <w:r w:rsidR="008A2C02">
        <w:rPr>
          <w:rFonts w:ascii="Calibri" w:hAnsi="Calibri"/>
        </w:rPr>
        <w:t>is cultivated in vineyards worldwide.  At least 6000 genetically distinct varieties are known, but only 1100 are grown commercially</w:t>
      </w:r>
      <w:r w:rsidR="004656B4">
        <w:rPr>
          <w:rFonts w:ascii="Calibri" w:hAnsi="Calibri"/>
        </w:rPr>
        <w:t>, and an even smaller number dominate the global market</w:t>
      </w:r>
      <w:r>
        <w:rPr>
          <w:rFonts w:ascii="Calibri" w:hAnsi="Calibri"/>
        </w:rPr>
        <w:t xml:space="preserve"> </w:t>
      </w:r>
      <w:r w:rsidR="000A4C01">
        <w:rPr>
          <w:rFonts w:ascii="Calibri" w:hAnsi="Calibri"/>
        </w:rPr>
        <w:fldChar w:fldCharType="begin"/>
      </w:r>
      <w:r w:rsidR="000A4C01">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0A4C01">
        <w:rPr>
          <w:rFonts w:ascii="Calibri" w:hAnsi="Calibri"/>
        </w:rPr>
        <w:fldChar w:fldCharType="end"/>
      </w:r>
      <w:r w:rsidR="000A4C01">
        <w:rPr>
          <w:rFonts w:ascii="Calibri" w:hAnsi="Calibri"/>
        </w:rPr>
        <w:t>{Wolkovich, 2017 #22}(</w:t>
      </w:r>
      <w:r w:rsidR="00FF242A">
        <w:rPr>
          <w:rFonts w:ascii="Calibri" w:hAnsi="Calibri"/>
        </w:rPr>
        <w:t>LACOMBE 2012</w:t>
      </w:r>
      <w:r w:rsidR="000A4C01">
        <w:rPr>
          <w:rFonts w:ascii="Calibri" w:hAnsi="Calibri"/>
        </w:rPr>
        <w:t xml:space="preserve">). </w:t>
      </w:r>
      <w:r w:rsidR="00724B36">
        <w:rPr>
          <w:rFonts w:ascii="Calibri" w:hAnsi="Calibri"/>
        </w:rPr>
        <w:t>(CONNECT TO NEXT PARAGRAPH)</w:t>
      </w:r>
    </w:p>
    <w:p w14:paraId="443B468A" w14:textId="77777777" w:rsidR="00370C2B" w:rsidRDefault="00370C2B">
      <w:pPr>
        <w:rPr>
          <w:rFonts w:ascii="Calibri" w:hAnsi="Calibri"/>
        </w:rPr>
      </w:pPr>
    </w:p>
    <w:p w14:paraId="6DBAE413" w14:textId="6CAD971C" w:rsidR="004A4A13" w:rsidRDefault="00222471">
      <w:pPr>
        <w:rPr>
          <w:rFonts w:ascii="Calibri" w:hAnsi="Calibri"/>
        </w:rPr>
      </w:pPr>
      <w:r>
        <w:rPr>
          <w:rFonts w:ascii="Calibri" w:hAnsi="Calibri"/>
        </w:rPr>
        <w:t>As the climate changes</w:t>
      </w:r>
      <w:r w:rsidR="00B5534C">
        <w:rPr>
          <w:rFonts w:ascii="Calibri" w:hAnsi="Calibri"/>
        </w:rPr>
        <w:t xml:space="preserve">, the viticulture industry is </w:t>
      </w:r>
      <w:r w:rsidR="00DD3DF8">
        <w:rPr>
          <w:rFonts w:ascii="Calibri" w:hAnsi="Calibri"/>
        </w:rPr>
        <w:t>going to need to adapt as well. C</w:t>
      </w:r>
      <w:r w:rsidR="00795B8F">
        <w:rPr>
          <w:rFonts w:ascii="Calibri" w:hAnsi="Calibri"/>
        </w:rPr>
        <w:t>limate change is most likely going to raise temperatures 1-3 degreesC in wine growing regions across the world, which could drive the viticulture industry to shift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this could mean 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16B6B9D2" w:rsidR="002332A7" w:rsidRDefault="00475062">
      <w:pPr>
        <w:rPr>
          <w:rFonts w:ascii="Calibri" w:hAnsi="Calibri"/>
        </w:rPr>
      </w:pPr>
      <w:r>
        <w:rPr>
          <w:rFonts w:ascii="Calibri" w:hAnsi="Calibri"/>
        </w:rPr>
        <w:t>Studying the phenology of different varieties of winegrapes would help viticulturists better adapt to climate change.  Phenology is extremely sensitive to temperature</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plant species </w:t>
      </w:r>
      <w:r w:rsidR="001F2F91">
        <w:rPr>
          <w:rFonts w:ascii="Calibri" w:hAnsi="Calibri"/>
        </w:rPr>
        <w:t xml:space="preserve">have advanced six to 20 days in the last 30-40 years of warming (ROOT 2003, MANZEL 2006).  This translates to an advance of four to six days </w:t>
      </w:r>
      <w:r w:rsidR="005A7767">
        <w:rPr>
          <w:rFonts w:ascii="Calibri" w:hAnsi="Calibri"/>
        </w:rPr>
        <w:t>per degree Celsius warming (WOLKOVICH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per</w:t>
      </w:r>
      <w:r w:rsidR="006D4C9F">
        <w:rPr>
          <w:rFonts w:ascii="Calibri" w:hAnsi="Calibri"/>
        </w:rPr>
        <w:t xml:space="preserve"> degree Celsius</w:t>
      </w:r>
      <w:r w:rsidR="004F5C1C">
        <w:rPr>
          <w:rFonts w:ascii="Calibri" w:hAnsi="Calibri"/>
        </w:rPr>
        <w:t xml:space="preserve"> warming {Benjamin, 2016 #31}</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{Wolkovich, 2017 #32}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w:t>
      </w:r>
      <w:ins w:id="93" w:author="Elizabeth Wolkovich" w:date="2017-11-24T11:24:00Z">
        <w:r w:rsidR="00DF7E3B">
          <w:rPr>
            <w:rFonts w:ascii="Calibri" w:hAnsi="Calibri"/>
          </w:rPr>
          <w:t xml:space="preserve"> (add CITE)</w:t>
        </w:r>
      </w:ins>
      <w:r w:rsidR="00BE1DAF">
        <w:rPr>
          <w:rFonts w:ascii="Calibri" w:hAnsi="Calibri"/>
        </w:rPr>
        <w:t xml:space="preserve">.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ins w:id="94" w:author="Elizabeth Wolkovich" w:date="2017-11-24T11:24:00Z">
        <w:r w:rsidR="00DF7E3B">
          <w:rPr>
            <w:rFonts w:ascii="Calibri" w:hAnsi="Calibri"/>
          </w:rPr>
          <w:t xml:space="preserve"> (cite Parker studies)</w:t>
        </w:r>
      </w:ins>
      <w:r w:rsidR="00102AE5">
        <w:rPr>
          <w:rFonts w:ascii="Calibri" w:hAnsi="Calibri"/>
        </w:rPr>
        <w:t>.</w:t>
      </w:r>
    </w:p>
    <w:p w14:paraId="5308395E" w14:textId="77777777" w:rsidR="00102AE5" w:rsidRDefault="00102AE5">
      <w:pPr>
        <w:rPr>
          <w:rFonts w:ascii="Calibri" w:hAnsi="Calibri"/>
        </w:rPr>
      </w:pPr>
    </w:p>
    <w:p w14:paraId="3F414119" w14:textId="47779C48" w:rsidR="00102AE5" w:rsidRPr="00B039A3" w:rsidRDefault="00E11437">
      <w:pPr>
        <w:rPr>
          <w:rFonts w:ascii="Calibri" w:hAnsi="Calibri"/>
        </w:rPr>
      </w:pPr>
      <w:r>
        <w:rPr>
          <w:rFonts w:ascii="Calibri" w:hAnsi="Calibri"/>
        </w:rPr>
        <w:t>(CONNECTION TO ABOVE PARAGRAPH)</w:t>
      </w:r>
      <w:r w:rsidR="00A453DE">
        <w:rPr>
          <w:rFonts w:ascii="Calibri" w:hAnsi="Calibri"/>
        </w:rPr>
        <w:t xml:space="preserve"> Because successful flowers become berries, understanding how climate change will affect winegrape flowering is an important aspect of the overall effect on phenology and </w:t>
      </w:r>
      <w:r w:rsidR="008B7DC2">
        <w:rPr>
          <w:rFonts w:ascii="Calibri" w:hAnsi="Calibri"/>
        </w:rPr>
        <w:t>directly</w:t>
      </w:r>
      <w:r w:rsidR="00A453DE">
        <w:rPr>
          <w:rFonts w:ascii="Calibri" w:hAnsi="Calibri"/>
        </w:rPr>
        <w:t xml:space="preserve"> relates to harvest yields.  </w:t>
      </w:r>
      <w:r w:rsidR="00102727">
        <w:rPr>
          <w:rFonts w:ascii="Calibri" w:hAnsi="Calibri"/>
        </w:rPr>
        <w:t>Petrie and Clingeleffer (GIVE YEAR) found that winegrape (SPECIFY VARIETY?) buds exposed to elevated temperatures just before or just after budburst produced 24.2-32.6 less</w:t>
      </w:r>
      <w:r w:rsidR="004C0201">
        <w:rPr>
          <w:rFonts w:ascii="Calibri" w:hAnsi="Calibri"/>
        </w:rPr>
        <w:t xml:space="preserve"> flowers per degreesC warming.</w:t>
      </w:r>
    </w:p>
    <w:sectPr w:rsidR="00102AE5"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7-11-24T11:30:00Z" w:initials="EW">
    <w:p w14:paraId="2731E4AC" w14:textId="47FFEBD9" w:rsidR="00C65C78" w:rsidRDefault="00C65C78">
      <w:pPr>
        <w:pStyle w:val="CommentText"/>
      </w:pPr>
      <w:r>
        <w:rPr>
          <w:rStyle w:val="CommentReference"/>
        </w:rPr>
        <w:annotationRef/>
      </w:r>
      <w:r>
        <w:t xml:space="preserve">Amazing progress on the writing! I just </w:t>
      </w:r>
      <w:r w:rsidR="00AA5D62">
        <w:t>edited the methods and results mainly</w:t>
      </w:r>
      <w:r>
        <w:t>. I can work on the introduction and a another review of the results once ready, but they look to be shaping up great!</w:t>
      </w:r>
      <w:r w:rsidR="00AA5D62">
        <w:t xml:space="preserve"> </w:t>
      </w:r>
    </w:p>
  </w:comment>
  <w:comment w:id="57" w:author="Elizabeth Wolkovich" w:date="2017-11-24T11:18:00Z" w:initials="EW">
    <w:p w14:paraId="3DEBC68B" w14:textId="5DAA759B" w:rsidR="00A86016" w:rsidRDefault="00A86016">
      <w:pPr>
        <w:pStyle w:val="CommentText"/>
      </w:pPr>
      <w:r>
        <w:rPr>
          <w:rStyle w:val="CommentReference"/>
        </w:rPr>
        <w:annotationRef/>
      </w:r>
      <w:r>
        <w:t>EL stage?</w:t>
      </w:r>
    </w:p>
  </w:comment>
  <w:comment w:id="69" w:author="Elizabeth Wolkovich" w:date="2017-11-24T11:17:00Z" w:initials="EW">
    <w:p w14:paraId="13574F23" w14:textId="314DF000" w:rsidR="00A86016" w:rsidRDefault="00A86016">
      <w:pPr>
        <w:pStyle w:val="CommentText"/>
      </w:pPr>
      <w:ins w:id="70" w:author="Elizabeth Wolkovich" w:date="2017-11-24T11:17:00Z">
        <w:r>
          <w:rPr>
            <w:rStyle w:val="CommentReference"/>
          </w:rPr>
          <w:annotationRef/>
        </w:r>
      </w:ins>
      <w:r>
        <w:t xml:space="preserve">When the p is super small you can do this. </w:t>
      </w:r>
    </w:p>
  </w:comment>
  <w:comment w:id="89" w:author="Elizabeth Wolkovich" w:date="2017-11-24T11:28:00Z" w:initials="EW">
    <w:p w14:paraId="0CBE7C8E" w14:textId="77777777" w:rsidR="003F53D3" w:rsidRDefault="003F53D3">
      <w:pPr>
        <w:pStyle w:val="CommentText"/>
      </w:pPr>
      <w:r>
        <w:rPr>
          <w:rStyle w:val="CommentReference"/>
        </w:rPr>
        <w:annotationRef/>
      </w:r>
      <w:r>
        <w:t xml:space="preserve">This is looking nice! </w:t>
      </w:r>
    </w:p>
    <w:p w14:paraId="2B1D8775" w14:textId="77777777" w:rsidR="003F53D3" w:rsidRDefault="003F53D3">
      <w:pPr>
        <w:pStyle w:val="CommentText"/>
      </w:pPr>
    </w:p>
    <w:p w14:paraId="02EA25AF" w14:textId="61CAC756" w:rsidR="003F53D3" w:rsidRDefault="003F53D3">
      <w:pPr>
        <w:pStyle w:val="CommentText"/>
      </w:pPr>
      <w:r>
        <w:t xml:space="preserve">I think we’ll have to discuss how exactly to frame the paper given that we have a bunch of info on many varieties’ budburst and leafout timing but way less info on their response to high temperatures (so we cannot say much about variation in responses to high temperatures across varieties).  </w:t>
      </w:r>
    </w:p>
    <w:p w14:paraId="6BB46EAF" w14:textId="77777777" w:rsidR="003F53D3" w:rsidRDefault="003F53D3">
      <w:pPr>
        <w:pStyle w:val="CommentText"/>
      </w:pPr>
    </w:p>
    <w:p w14:paraId="203067D8" w14:textId="5A871F09" w:rsidR="003F53D3" w:rsidRDefault="003F53D3">
      <w:pPr>
        <w:pStyle w:val="CommentText"/>
      </w:pPr>
      <w:r>
        <w:t>All the text you have is great no matter which way we decide to take the intro though so keep up the good work!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E5346" w14:textId="77777777" w:rsidR="00021440" w:rsidRDefault="00021440" w:rsidP="004656B4">
      <w:r>
        <w:separator/>
      </w:r>
    </w:p>
  </w:endnote>
  <w:endnote w:type="continuationSeparator" w:id="0">
    <w:p w14:paraId="287C3967" w14:textId="77777777" w:rsidR="00021440" w:rsidRDefault="00021440"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DB6B4" w14:textId="77777777" w:rsidR="00021440" w:rsidRDefault="00021440" w:rsidP="004656B4">
      <w:r>
        <w:separator/>
      </w:r>
    </w:p>
  </w:footnote>
  <w:footnote w:type="continuationSeparator" w:id="0">
    <w:p w14:paraId="44A1A201" w14:textId="77777777" w:rsidR="00021440" w:rsidRDefault="00021440" w:rsidP="00465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014BE"/>
    <w:rsid w:val="00021440"/>
    <w:rsid w:val="00052745"/>
    <w:rsid w:val="00056EAE"/>
    <w:rsid w:val="000746A9"/>
    <w:rsid w:val="00087062"/>
    <w:rsid w:val="000A4C01"/>
    <w:rsid w:val="000B3811"/>
    <w:rsid w:val="000B5A79"/>
    <w:rsid w:val="000C7781"/>
    <w:rsid w:val="000E1BAF"/>
    <w:rsid w:val="000F689E"/>
    <w:rsid w:val="00102727"/>
    <w:rsid w:val="00102AE5"/>
    <w:rsid w:val="00123CB5"/>
    <w:rsid w:val="00132441"/>
    <w:rsid w:val="0013265F"/>
    <w:rsid w:val="0015634D"/>
    <w:rsid w:val="001B0707"/>
    <w:rsid w:val="001E0C39"/>
    <w:rsid w:val="001F2F91"/>
    <w:rsid w:val="001F5E1A"/>
    <w:rsid w:val="0020514D"/>
    <w:rsid w:val="00222471"/>
    <w:rsid w:val="002332A7"/>
    <w:rsid w:val="00235BDB"/>
    <w:rsid w:val="00262072"/>
    <w:rsid w:val="002B67FF"/>
    <w:rsid w:val="002C7190"/>
    <w:rsid w:val="00317162"/>
    <w:rsid w:val="0032697D"/>
    <w:rsid w:val="00336C26"/>
    <w:rsid w:val="00337A89"/>
    <w:rsid w:val="003527EE"/>
    <w:rsid w:val="00370C2B"/>
    <w:rsid w:val="003965B0"/>
    <w:rsid w:val="003A650D"/>
    <w:rsid w:val="003B6B09"/>
    <w:rsid w:val="003C2817"/>
    <w:rsid w:val="003F1288"/>
    <w:rsid w:val="003F53D3"/>
    <w:rsid w:val="003F7FE2"/>
    <w:rsid w:val="00407B6C"/>
    <w:rsid w:val="0043664F"/>
    <w:rsid w:val="00461311"/>
    <w:rsid w:val="004656B4"/>
    <w:rsid w:val="00467BEE"/>
    <w:rsid w:val="00475062"/>
    <w:rsid w:val="00475126"/>
    <w:rsid w:val="004A255F"/>
    <w:rsid w:val="004A4A13"/>
    <w:rsid w:val="004B1033"/>
    <w:rsid w:val="004C0201"/>
    <w:rsid w:val="004F02F6"/>
    <w:rsid w:val="004F5C1C"/>
    <w:rsid w:val="00504F9C"/>
    <w:rsid w:val="005367EC"/>
    <w:rsid w:val="005414F2"/>
    <w:rsid w:val="00580156"/>
    <w:rsid w:val="00590045"/>
    <w:rsid w:val="005A1CF5"/>
    <w:rsid w:val="005A7767"/>
    <w:rsid w:val="005D2A4C"/>
    <w:rsid w:val="005F0857"/>
    <w:rsid w:val="005F46A8"/>
    <w:rsid w:val="00614416"/>
    <w:rsid w:val="0063089D"/>
    <w:rsid w:val="00655AE0"/>
    <w:rsid w:val="00676C61"/>
    <w:rsid w:val="006851BA"/>
    <w:rsid w:val="00685239"/>
    <w:rsid w:val="00686120"/>
    <w:rsid w:val="006A5FE7"/>
    <w:rsid w:val="006B6F57"/>
    <w:rsid w:val="006C121E"/>
    <w:rsid w:val="006D4C9F"/>
    <w:rsid w:val="006E18C3"/>
    <w:rsid w:val="00704022"/>
    <w:rsid w:val="00724B36"/>
    <w:rsid w:val="00766B2D"/>
    <w:rsid w:val="00771599"/>
    <w:rsid w:val="007776B5"/>
    <w:rsid w:val="00786A30"/>
    <w:rsid w:val="00795B8F"/>
    <w:rsid w:val="00795C46"/>
    <w:rsid w:val="007B727E"/>
    <w:rsid w:val="00810ABF"/>
    <w:rsid w:val="008256AF"/>
    <w:rsid w:val="0083421C"/>
    <w:rsid w:val="00841F28"/>
    <w:rsid w:val="00863635"/>
    <w:rsid w:val="008649D6"/>
    <w:rsid w:val="008867E9"/>
    <w:rsid w:val="008914C6"/>
    <w:rsid w:val="00895618"/>
    <w:rsid w:val="008A2C02"/>
    <w:rsid w:val="008B7DC2"/>
    <w:rsid w:val="00904D13"/>
    <w:rsid w:val="00910E9F"/>
    <w:rsid w:val="009449F7"/>
    <w:rsid w:val="009456AE"/>
    <w:rsid w:val="009B03A2"/>
    <w:rsid w:val="009B5E34"/>
    <w:rsid w:val="009D31F5"/>
    <w:rsid w:val="009E4899"/>
    <w:rsid w:val="009E74AE"/>
    <w:rsid w:val="009F399C"/>
    <w:rsid w:val="00A35D56"/>
    <w:rsid w:val="00A41645"/>
    <w:rsid w:val="00A453DE"/>
    <w:rsid w:val="00A71DB6"/>
    <w:rsid w:val="00A761EF"/>
    <w:rsid w:val="00A8053F"/>
    <w:rsid w:val="00A80849"/>
    <w:rsid w:val="00A86016"/>
    <w:rsid w:val="00A879C9"/>
    <w:rsid w:val="00A92F5A"/>
    <w:rsid w:val="00A943BB"/>
    <w:rsid w:val="00AA2A6E"/>
    <w:rsid w:val="00AA5D62"/>
    <w:rsid w:val="00AB3C82"/>
    <w:rsid w:val="00AE056A"/>
    <w:rsid w:val="00AE0626"/>
    <w:rsid w:val="00AE0BBB"/>
    <w:rsid w:val="00B039A3"/>
    <w:rsid w:val="00B05529"/>
    <w:rsid w:val="00B05BDD"/>
    <w:rsid w:val="00B05C38"/>
    <w:rsid w:val="00B07284"/>
    <w:rsid w:val="00B10496"/>
    <w:rsid w:val="00B26BAA"/>
    <w:rsid w:val="00B51014"/>
    <w:rsid w:val="00B5534C"/>
    <w:rsid w:val="00B62EE3"/>
    <w:rsid w:val="00B77E2A"/>
    <w:rsid w:val="00B95954"/>
    <w:rsid w:val="00B97C34"/>
    <w:rsid w:val="00BC090B"/>
    <w:rsid w:val="00BE1DAF"/>
    <w:rsid w:val="00BF3903"/>
    <w:rsid w:val="00BF4BC4"/>
    <w:rsid w:val="00C31B11"/>
    <w:rsid w:val="00C5360C"/>
    <w:rsid w:val="00C65C78"/>
    <w:rsid w:val="00CD4DB8"/>
    <w:rsid w:val="00D14799"/>
    <w:rsid w:val="00D626C0"/>
    <w:rsid w:val="00D70FE0"/>
    <w:rsid w:val="00D7655C"/>
    <w:rsid w:val="00D93B48"/>
    <w:rsid w:val="00DD21F2"/>
    <w:rsid w:val="00DD3DF8"/>
    <w:rsid w:val="00DD4C48"/>
    <w:rsid w:val="00DE4E79"/>
    <w:rsid w:val="00DF25F9"/>
    <w:rsid w:val="00DF5E40"/>
    <w:rsid w:val="00DF677F"/>
    <w:rsid w:val="00DF7E3B"/>
    <w:rsid w:val="00E11437"/>
    <w:rsid w:val="00E25A73"/>
    <w:rsid w:val="00E25B89"/>
    <w:rsid w:val="00E43660"/>
    <w:rsid w:val="00E507ED"/>
    <w:rsid w:val="00E867DF"/>
    <w:rsid w:val="00EA0E17"/>
    <w:rsid w:val="00EA7E3A"/>
    <w:rsid w:val="00EB03BE"/>
    <w:rsid w:val="00EC1BE1"/>
    <w:rsid w:val="00EC4385"/>
    <w:rsid w:val="00EE77BF"/>
    <w:rsid w:val="00F37CD0"/>
    <w:rsid w:val="00F44C34"/>
    <w:rsid w:val="00F70F4E"/>
    <w:rsid w:val="00F85729"/>
    <w:rsid w:val="00F920F2"/>
    <w:rsid w:val="00FA74DF"/>
    <w:rsid w:val="00FC37C1"/>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character" w:styleId="CommentReference">
    <w:name w:val="annotation reference"/>
    <w:basedOn w:val="DefaultParagraphFont"/>
    <w:uiPriority w:val="99"/>
    <w:semiHidden/>
    <w:unhideWhenUsed/>
    <w:rsid w:val="00A71DB6"/>
    <w:rPr>
      <w:sz w:val="18"/>
      <w:szCs w:val="18"/>
    </w:rPr>
  </w:style>
  <w:style w:type="paragraph" w:styleId="CommentText">
    <w:name w:val="annotation text"/>
    <w:basedOn w:val="Normal"/>
    <w:link w:val="CommentTextChar"/>
    <w:uiPriority w:val="99"/>
    <w:semiHidden/>
    <w:unhideWhenUsed/>
    <w:rsid w:val="00A71DB6"/>
  </w:style>
  <w:style w:type="character" w:customStyle="1" w:styleId="CommentTextChar">
    <w:name w:val="Comment Text Char"/>
    <w:basedOn w:val="DefaultParagraphFont"/>
    <w:link w:val="CommentText"/>
    <w:uiPriority w:val="99"/>
    <w:semiHidden/>
    <w:rsid w:val="00A71DB6"/>
  </w:style>
  <w:style w:type="paragraph" w:styleId="CommentSubject">
    <w:name w:val="annotation subject"/>
    <w:basedOn w:val="CommentText"/>
    <w:next w:val="CommentText"/>
    <w:link w:val="CommentSubjectChar"/>
    <w:uiPriority w:val="99"/>
    <w:semiHidden/>
    <w:unhideWhenUsed/>
    <w:rsid w:val="00A71DB6"/>
    <w:rPr>
      <w:b/>
      <w:bCs/>
      <w:sz w:val="20"/>
      <w:szCs w:val="20"/>
    </w:rPr>
  </w:style>
  <w:style w:type="character" w:customStyle="1" w:styleId="CommentSubjectChar">
    <w:name w:val="Comment Subject Char"/>
    <w:basedOn w:val="CommentTextChar"/>
    <w:link w:val="CommentSubject"/>
    <w:uiPriority w:val="99"/>
    <w:semiHidden/>
    <w:rsid w:val="00A71DB6"/>
    <w:rPr>
      <w:b/>
      <w:bCs/>
      <w:sz w:val="20"/>
      <w:szCs w:val="20"/>
    </w:rPr>
  </w:style>
  <w:style w:type="paragraph" w:styleId="BalloonText">
    <w:name w:val="Balloon Text"/>
    <w:basedOn w:val="Normal"/>
    <w:link w:val="BalloonTextChar"/>
    <w:uiPriority w:val="99"/>
    <w:semiHidden/>
    <w:unhideWhenUsed/>
    <w:rsid w:val="00A71D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D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character" w:styleId="CommentReference">
    <w:name w:val="annotation reference"/>
    <w:basedOn w:val="DefaultParagraphFont"/>
    <w:uiPriority w:val="99"/>
    <w:semiHidden/>
    <w:unhideWhenUsed/>
    <w:rsid w:val="00A71DB6"/>
    <w:rPr>
      <w:sz w:val="18"/>
      <w:szCs w:val="18"/>
    </w:rPr>
  </w:style>
  <w:style w:type="paragraph" w:styleId="CommentText">
    <w:name w:val="annotation text"/>
    <w:basedOn w:val="Normal"/>
    <w:link w:val="CommentTextChar"/>
    <w:uiPriority w:val="99"/>
    <w:semiHidden/>
    <w:unhideWhenUsed/>
    <w:rsid w:val="00A71DB6"/>
  </w:style>
  <w:style w:type="character" w:customStyle="1" w:styleId="CommentTextChar">
    <w:name w:val="Comment Text Char"/>
    <w:basedOn w:val="DefaultParagraphFont"/>
    <w:link w:val="CommentText"/>
    <w:uiPriority w:val="99"/>
    <w:semiHidden/>
    <w:rsid w:val="00A71DB6"/>
  </w:style>
  <w:style w:type="paragraph" w:styleId="CommentSubject">
    <w:name w:val="annotation subject"/>
    <w:basedOn w:val="CommentText"/>
    <w:next w:val="CommentText"/>
    <w:link w:val="CommentSubjectChar"/>
    <w:uiPriority w:val="99"/>
    <w:semiHidden/>
    <w:unhideWhenUsed/>
    <w:rsid w:val="00A71DB6"/>
    <w:rPr>
      <w:b/>
      <w:bCs/>
      <w:sz w:val="20"/>
      <w:szCs w:val="20"/>
    </w:rPr>
  </w:style>
  <w:style w:type="character" w:customStyle="1" w:styleId="CommentSubjectChar">
    <w:name w:val="Comment Subject Char"/>
    <w:basedOn w:val="CommentTextChar"/>
    <w:link w:val="CommentSubject"/>
    <w:uiPriority w:val="99"/>
    <w:semiHidden/>
    <w:rsid w:val="00A71DB6"/>
    <w:rPr>
      <w:b/>
      <w:bCs/>
      <w:sz w:val="20"/>
      <w:szCs w:val="20"/>
    </w:rPr>
  </w:style>
  <w:style w:type="paragraph" w:styleId="BalloonText">
    <w:name w:val="Balloon Text"/>
    <w:basedOn w:val="Normal"/>
    <w:link w:val="BalloonTextChar"/>
    <w:uiPriority w:val="99"/>
    <w:semiHidden/>
    <w:unhideWhenUsed/>
    <w:rsid w:val="00A71D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D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B8D7681-C402-604A-834C-C9DB13BD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1329</Words>
  <Characters>7579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27</cp:revision>
  <dcterms:created xsi:type="dcterms:W3CDTF">2017-10-26T00:57:00Z</dcterms:created>
  <dcterms:modified xsi:type="dcterms:W3CDTF">2017-11-24T16:31:00Z</dcterms:modified>
</cp:coreProperties>
</file>