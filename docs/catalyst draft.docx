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6314" w14:textId="798349DE" w:rsidR="00D70FE0" w:rsidRDefault="00862779">
      <w:r>
        <w:t>Summary</w:t>
      </w:r>
    </w:p>
    <w:p w14:paraId="3CB5BB51" w14:textId="22DFDB09" w:rsidR="00862779" w:rsidRDefault="00862779"/>
    <w:p w14:paraId="00E29C20" w14:textId="1B32128D" w:rsidR="00862779" w:rsidRDefault="00862779">
      <w:r>
        <w:t>Goals</w:t>
      </w:r>
    </w:p>
    <w:p w14:paraId="6AFE7C11" w14:textId="7D683FFB" w:rsidR="00862779" w:rsidRDefault="00862779">
      <w:r>
        <w:t>Key Findings</w:t>
      </w:r>
    </w:p>
    <w:p w14:paraId="236B8329" w14:textId="659A4CE9" w:rsidR="00862779" w:rsidRDefault="00862779">
      <w:r>
        <w:t>Impact and Significance</w:t>
      </w:r>
    </w:p>
    <w:p w14:paraId="74DAC544" w14:textId="3DBE9345" w:rsidR="00862779" w:rsidRDefault="00862779">
      <w:r>
        <w:br w:type="page"/>
      </w:r>
    </w:p>
    <w:p w14:paraId="3D71E20B" w14:textId="79537361" w:rsidR="00091B38" w:rsidRDefault="00862779">
      <w:r>
        <w:lastRenderedPageBreak/>
        <w:t>Overview</w:t>
      </w:r>
    </w:p>
    <w:p w14:paraId="117E5BFC" w14:textId="77777777" w:rsidR="00091B38" w:rsidRDefault="00091B38"/>
    <w:p w14:paraId="05DA6091" w14:textId="77777777" w:rsidR="00091B38" w:rsidRDefault="00091B38" w:rsidP="00091B38">
      <w:pPr>
        <w:rPr>
          <w:rFonts w:ascii="Calibri" w:hAnsi="Calibri"/>
        </w:rPr>
      </w:pPr>
      <w:r>
        <w:rPr>
          <w:rFonts w:ascii="Calibri" w:hAnsi="Calibri"/>
        </w:rPr>
        <w:t>As the climate changes, the viticulture industry will need to adapt. Climate change is predicted to raise temperatures 1-3°C in winegrowing regions across the world, which could drive major changes in the viticulture industry. Research suggests the industry will shift growing areas towards the poles and to higher elevations to maintain ideal growing temperatures for winegrapes {Schultz, 2010 #</w:t>
      </w:r>
      <w:proofErr w:type="gramStart"/>
      <w:r>
        <w:rPr>
          <w:rFonts w:ascii="Calibri" w:hAnsi="Calibri"/>
        </w:rPr>
        <w:t>33}{</w:t>
      </w:r>
      <w:proofErr w:type="gramEnd"/>
      <w:r>
        <w:rPr>
          <w:rFonts w:ascii="Calibri" w:hAnsi="Calibri"/>
        </w:rPr>
        <w:t xml:space="preserve">Hannah, 2013 #10}.  In the Southern Hemisphere, where there is less landmass closer to the poles, climate change could lead to a loss in total viticultural land.  There is also concern that vineyards could move to land that is currently conserved {Hannah, 2013 #10}.  </w:t>
      </w:r>
    </w:p>
    <w:p w14:paraId="25B744CA" w14:textId="77777777" w:rsidR="00091B38" w:rsidRDefault="00091B38" w:rsidP="00091B38">
      <w:pPr>
        <w:rPr>
          <w:rFonts w:ascii="Calibri" w:hAnsi="Calibri"/>
        </w:rPr>
      </w:pPr>
    </w:p>
    <w:p w14:paraId="02D6B002" w14:textId="77777777" w:rsidR="00091B38" w:rsidRDefault="00091B38" w:rsidP="00091B38">
      <w:pPr>
        <w:rPr>
          <w:rFonts w:ascii="Calibri" w:hAnsi="Calibri"/>
        </w:rPr>
      </w:pPr>
      <w:r>
        <w:rPr>
          <w:rFonts w:ascii="Calibri" w:hAnsi="Calibri"/>
        </w:rPr>
        <w:t xml:space="preserve">Alternatively, vineyards could take advantage of the great genetic variety that already exists by planting varieties better suited to the new climate {Wolkovich,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0"/>
      <w:r>
        <w:rPr>
          <w:rFonts w:ascii="Calibri" w:hAnsi="Calibri"/>
        </w:rPr>
        <w:t>6000 genetically distinct varieties</w:t>
      </w:r>
      <w:commentRangeEnd w:id="0"/>
      <w:r>
        <w:rPr>
          <w:rFonts w:ascii="Calibri" w:hAnsi="Calibri"/>
        </w:rPr>
        <w:t xml:space="preserve"> grown for many purposes</w:t>
      </w:r>
      <w:r>
        <w:rPr>
          <w:rStyle w:val="CommentReference"/>
        </w:rPr>
        <w:commentReference w:id="0"/>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compatible climates.  </w:t>
      </w:r>
    </w:p>
    <w:p w14:paraId="012B002B" w14:textId="77777777" w:rsidR="00091B38" w:rsidRDefault="00091B38" w:rsidP="00091B38">
      <w:pPr>
        <w:rPr>
          <w:rFonts w:ascii="Calibri" w:hAnsi="Calibri"/>
        </w:rPr>
      </w:pPr>
    </w:p>
    <w:p w14:paraId="69B21104" w14:textId="77777777" w:rsidR="00091B38" w:rsidRDefault="00091B38" w:rsidP="00091B38">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w:t>
      </w:r>
      <w:proofErr w:type="gramStart"/>
      <w:r>
        <w:rPr>
          <w:rFonts w:ascii="Calibri" w:hAnsi="Calibri"/>
        </w:rPr>
        <w:t>36}{</w:t>
      </w:r>
      <w:proofErr w:type="spellStart"/>
      <w:proofErr w:type="gramEnd"/>
      <w:r>
        <w:rPr>
          <w:rFonts w:ascii="Calibri" w:hAnsi="Calibri"/>
        </w:rPr>
        <w:t>Chuine</w:t>
      </w:r>
      <w:proofErr w:type="spellEnd"/>
      <w:r>
        <w:rPr>
          <w:rFonts w:ascii="Calibri" w:hAnsi="Calibri"/>
        </w:rPr>
        <w:t>, 2017 #41}. Timing for leafout and flowering of diverse plant species have advanced six to 20 days in the last 30-40 years of warming {Root, 2003 #</w:t>
      </w:r>
      <w:proofErr w:type="gramStart"/>
      <w:r>
        <w:rPr>
          <w:rFonts w:ascii="Calibri" w:hAnsi="Calibri"/>
        </w:rPr>
        <w:t>44}{</w:t>
      </w:r>
      <w:proofErr w:type="gramEnd"/>
      <w:r>
        <w:rPr>
          <w:rFonts w:ascii="Calibri" w:hAnsi="Calibri"/>
        </w:rPr>
        <w:t>Menzel, 2006 #42}, equivalent to four to six days per</w:t>
      </w:r>
      <w:ins w:id="1" w:author="Microsoft Office User" w:date="2018-10-22T09:14:00Z">
        <w:r>
          <w:rPr>
            <w:rFonts w:ascii="Calibri" w:hAnsi="Calibri"/>
          </w:rPr>
          <w:t xml:space="preserve"> degree </w:t>
        </w:r>
      </w:ins>
      <w:del w:id="2" w:author="Microsoft Office User" w:date="2018-10-22T09:14:00Z">
        <w:r w:rsidDel="00C549C2">
          <w:rPr>
            <w:rFonts w:ascii="Calibri" w:hAnsi="Calibri"/>
          </w:rPr>
          <w:delText>°</w:delText>
        </w:r>
      </w:del>
      <w:r>
        <w:rPr>
          <w:rFonts w:ascii="Calibri" w:hAnsi="Calibri"/>
        </w:rPr>
        <w:t>C</w:t>
      </w:r>
      <w:ins w:id="3" w:author="Microsoft Office User" w:date="2018-10-22T09:14:00Z">
        <w:r>
          <w:rPr>
            <w:rFonts w:ascii="Calibri" w:hAnsi="Calibri"/>
          </w:rPr>
          <w:t>elsius</w:t>
        </w:r>
      </w:ins>
      <w:del w:id="4" w:author="Microsoft Office User" w:date="2018-10-22T09:14:00Z">
        <w:r w:rsidDel="00C549C2">
          <w:rPr>
            <w:rFonts w:ascii="Calibri" w:hAnsi="Calibri"/>
          </w:rPr>
          <w:delText xml:space="preserve"> (WOLKOVICH 2012)</w:delText>
        </w:r>
      </w:del>
      <w:r>
        <w:rPr>
          <w:rFonts w:ascii="Calibri" w:hAnsi="Calibri"/>
        </w:rPr>
        <w:t>. A similar advance is seen for winegrape harvest dates, which can change about 6 days per degree Celsius {</w:t>
      </w:r>
      <w:commentRangeStart w:id="5"/>
      <w:r>
        <w:rPr>
          <w:rFonts w:ascii="Calibri" w:hAnsi="Calibri"/>
        </w:rPr>
        <w:t>Benjamin, 2016 #31</w:t>
      </w:r>
      <w:commentRangeEnd w:id="5"/>
      <w:r>
        <w:rPr>
          <w:rStyle w:val="CommentReference"/>
        </w:rPr>
        <w:commentReference w:id="5"/>
      </w:r>
      <w:r>
        <w:rPr>
          <w:rFonts w:ascii="Calibri" w:hAnsi="Calibri"/>
        </w:rPr>
        <w:t>}.  In winegrapes, phenological timing varies across varieties, and it is this variation that could be used to better adapt to future climates.  Generally, timing of phenology can vary from three to six weeks across varieties {</w:t>
      </w:r>
      <w:commentRangeStart w:id="6"/>
      <w:r>
        <w:rPr>
          <w:rFonts w:ascii="Calibri" w:hAnsi="Calibri"/>
        </w:rPr>
        <w:t>Wolkovich, 2017 #32</w:t>
      </w:r>
      <w:commentRangeEnd w:id="6"/>
      <w:r>
        <w:rPr>
          <w:rStyle w:val="CommentReference"/>
        </w:rPr>
        <w:commentReference w:id="6"/>
      </w:r>
      <w:r>
        <w:rPr>
          <w:rFonts w:ascii="Calibri" w:hAnsi="Calibri"/>
        </w:rPr>
        <w:t>}{</w:t>
      </w:r>
      <w:proofErr w:type="spellStart"/>
      <w:r>
        <w:rPr>
          <w:rFonts w:ascii="Calibri" w:hAnsi="Calibri"/>
        </w:rPr>
        <w:t>Boursiuot</w:t>
      </w:r>
      <w:proofErr w:type="spellEnd"/>
      <w:r>
        <w:rPr>
          <w:rFonts w:ascii="Calibri" w:hAnsi="Calibri"/>
        </w:rPr>
        <w:t>,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w:t>
      </w:r>
      <w:proofErr w:type="gramStart"/>
      <w:r>
        <w:rPr>
          <w:rFonts w:ascii="Calibri" w:hAnsi="Calibri"/>
        </w:rPr>
        <w:t>46;Parker</w:t>
      </w:r>
      <w:proofErr w:type="gramEnd"/>
      <w:r>
        <w:rPr>
          <w:rFonts w:ascii="Calibri" w:hAnsi="Calibri"/>
        </w:rPr>
        <w:t xml:space="preserve">, 2011 #47}.  Expanding the amount of data on flowering can also help improve models, which seek to understand how winegrapes will be affected by climate change and how the industry could change in order to endure. </w:t>
      </w:r>
    </w:p>
    <w:p w14:paraId="6F43BB68" w14:textId="77777777" w:rsidR="00091B38" w:rsidRDefault="00091B38" w:rsidP="00091B38">
      <w:pPr>
        <w:rPr>
          <w:rFonts w:ascii="Calibri" w:hAnsi="Calibri"/>
        </w:rPr>
      </w:pPr>
    </w:p>
    <w:p w14:paraId="147986A3" w14:textId="77777777" w:rsidR="00091B38" w:rsidRDefault="00091B38" w:rsidP="00091B38">
      <w:pPr>
        <w:rPr>
          <w:rFonts w:ascii="Calibri" w:hAnsi="Calibri"/>
        </w:rPr>
      </w:pPr>
      <w:commentRangeStart w:id="7"/>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w:t>
      </w:r>
      <w:proofErr w:type="gramStart"/>
      <w:r>
        <w:rPr>
          <w:rFonts w:ascii="Calibri" w:hAnsi="Calibri"/>
        </w:rPr>
        <w:t>61;Zaka</w:t>
      </w:r>
      <w:proofErr w:type="gramEnd"/>
      <w:r>
        <w:rPr>
          <w:rFonts w:ascii="Calibri" w:hAnsi="Calibri"/>
        </w:rPr>
        <w:t>, 2016 #60}.  It is possible that flowering will follow a similar bell-shaped response curve.</w:t>
      </w:r>
      <w:commentRangeEnd w:id="7"/>
      <w:r>
        <w:rPr>
          <w:rStyle w:val="CommentReference"/>
        </w:rPr>
        <w:commentReference w:id="7"/>
      </w:r>
    </w:p>
    <w:p w14:paraId="152EC674" w14:textId="77777777" w:rsidR="00091B38" w:rsidRDefault="00091B38" w:rsidP="00091B38">
      <w:pPr>
        <w:rPr>
          <w:rFonts w:ascii="Calibri" w:hAnsi="Calibri"/>
        </w:rPr>
      </w:pPr>
    </w:p>
    <w:p w14:paraId="3E7FFC33" w14:textId="77777777" w:rsidR="00091B38" w:rsidRDefault="00091B38" w:rsidP="00091B38">
      <w:pPr>
        <w:rPr>
          <w:rFonts w:ascii="Calibri" w:hAnsi="Calibri"/>
        </w:rPr>
      </w:pPr>
      <w:r>
        <w:rPr>
          <w:rFonts w:ascii="Calibri" w:hAnsi="Calibri"/>
        </w:rPr>
        <w:t xml:space="preserve">Here we studied the phenology of </w:t>
      </w:r>
      <w:ins w:id="8" w:author="Microsoft Office User" w:date="2018-10-22T09:18:00Z">
        <w:r>
          <w:rPr>
            <w:rFonts w:ascii="Calibri" w:hAnsi="Calibri"/>
          </w:rPr>
          <w:t>50</w:t>
        </w:r>
      </w:ins>
      <w:del w:id="9" w:author="Microsoft Office User" w:date="2018-10-22T09:18:00Z">
        <w:r w:rsidDel="005774A3">
          <w:rPr>
            <w:rFonts w:ascii="Calibri" w:hAnsi="Calibri"/>
          </w:rPr>
          <w:delText>XX</w:delText>
        </w:r>
      </w:del>
      <w:r>
        <w:rPr>
          <w:rFonts w:ascii="Calibri" w:hAnsi="Calibri"/>
        </w:rPr>
        <w:t xml:space="preserve"> varieties in the field and </w:t>
      </w:r>
      <w:proofErr w:type="gramStart"/>
      <w:r>
        <w:rPr>
          <w:rFonts w:ascii="Calibri" w:hAnsi="Calibri"/>
        </w:rPr>
        <w:t>lab, and</w:t>
      </w:r>
      <w:proofErr w:type="gramEnd"/>
      <w:r>
        <w:rPr>
          <w:rFonts w:ascii="Calibri" w:hAnsi="Calibri"/>
        </w:rPr>
        <w:t xml:space="preserve"> examined the flowering response of mixed varieties across a wide range of temperatures in growth chambers. We were particularly interested in the effect of heat stress on phenological timing. This information could be used to broaden the understanding of phenology for little-studied varieties of winegrapes. </w:t>
      </w:r>
    </w:p>
    <w:p w14:paraId="01502158" w14:textId="060308B6" w:rsidR="00862779" w:rsidRDefault="00862779">
      <w:r>
        <w:br w:type="page"/>
      </w:r>
    </w:p>
    <w:p w14:paraId="1BD73792" w14:textId="2E1C0383" w:rsidR="00862779" w:rsidRDefault="00862779">
      <w:r>
        <w:lastRenderedPageBreak/>
        <w:t>Major Observations</w:t>
      </w:r>
    </w:p>
    <w:p w14:paraId="5E9CB890" w14:textId="77777777" w:rsidR="002D38A8" w:rsidRDefault="002D38A8" w:rsidP="002D38A8">
      <w:pPr>
        <w:outlineLvl w:val="0"/>
        <w:rPr>
          <w:rFonts w:ascii="Calibri" w:hAnsi="Calibri"/>
        </w:rPr>
      </w:pPr>
    </w:p>
    <w:p w14:paraId="03BF8CBD" w14:textId="31F180EE" w:rsidR="00091B38" w:rsidRPr="00A57CBD" w:rsidRDefault="002D38A8" w:rsidP="00A57CBD">
      <w:pPr>
        <w:outlineLvl w:val="0"/>
        <w:rPr>
          <w:rFonts w:ascii="Calibri" w:hAnsi="Calibri"/>
        </w:rPr>
      </w:pPr>
      <w:r>
        <w:rPr>
          <w:rFonts w:ascii="Calibri" w:hAnsi="Calibri"/>
        </w:rPr>
        <w:t xml:space="preserve">Overall, we studied the effects of temperatures between 20 and 37 °C on flowering for 26 winegrape plants.  We found no directional relationship between temperature and soil moisture, stem length, leaf number, or the number of days it took to reach 10% or 50% flowering.  </w:t>
      </w:r>
      <w:commentRangeStart w:id="10"/>
      <w:r>
        <w:rPr>
          <w:rFonts w:ascii="Calibri" w:hAnsi="Calibri"/>
        </w:rPr>
        <w:t xml:space="preserve">Contrary to expectations of most phenological models {C. </w:t>
      </w:r>
      <w:proofErr w:type="spellStart"/>
      <w:r>
        <w:rPr>
          <w:rFonts w:ascii="Calibri" w:hAnsi="Calibri"/>
        </w:rPr>
        <w:t>Cuccia</w:t>
      </w:r>
      <w:proofErr w:type="spellEnd"/>
      <w:r>
        <w:rPr>
          <w:rFonts w:ascii="Calibri" w:hAnsi="Calibri"/>
        </w:rPr>
        <w:t>, 2014 #</w:t>
      </w:r>
      <w:proofErr w:type="gramStart"/>
      <w:r>
        <w:rPr>
          <w:rFonts w:ascii="Calibri" w:hAnsi="Calibri"/>
        </w:rPr>
        <w:t>65}{</w:t>
      </w:r>
      <w:proofErr w:type="gramEnd"/>
      <w:r>
        <w:rPr>
          <w:rFonts w:ascii="Calibri" w:hAnsi="Calibri"/>
        </w:rPr>
        <w:t xml:space="preserve">Garcia de </w:t>
      </w:r>
      <w:proofErr w:type="spellStart"/>
      <w:r>
        <w:rPr>
          <w:rFonts w:ascii="Calibri" w:hAnsi="Calibri"/>
        </w:rPr>
        <w:t>Cortazar-Atauri</w:t>
      </w:r>
      <w:proofErr w:type="spellEnd"/>
      <w:r>
        <w:rPr>
          <w:rFonts w:ascii="Calibri" w:hAnsi="Calibri"/>
        </w:rPr>
        <w:t>, 2010 #48}</w:t>
      </w:r>
      <w:del w:id="11" w:author="Microsoft Office User" w:date="2018-10-22T09:19:00Z">
        <w:r w:rsidDel="00BF54B6">
          <w:rPr>
            <w:rFonts w:ascii="Calibri" w:hAnsi="Calibri"/>
          </w:rPr>
          <w:delText>(CITES),</w:delText>
        </w:r>
      </w:del>
      <w:r>
        <w:rPr>
          <w:rFonts w:ascii="Calibri" w:hAnsi="Calibri"/>
        </w:rPr>
        <w:t xml:space="preserve"> we found that phenology was not delayed in either the coldest or warmest chambers.  </w:t>
      </w:r>
      <w:commentRangeEnd w:id="10"/>
      <w:r>
        <w:rPr>
          <w:rStyle w:val="CommentReference"/>
        </w:rPr>
        <w:commentReference w:id="10"/>
      </w:r>
      <w:r>
        <w:rPr>
          <w:rFonts w:ascii="Calibri" w:hAnsi="Calibri"/>
        </w:rPr>
        <w:t xml:space="preserve"> However, plants in the hotter treatments aborted a higher number of flower buds than those in the cooler treatments.  </w:t>
      </w:r>
    </w:p>
    <w:p w14:paraId="20A52C76" w14:textId="77777777" w:rsidR="00091B38" w:rsidRDefault="00091B38" w:rsidP="00091B38">
      <w:pPr>
        <w:rPr>
          <w:rFonts w:ascii="Calibri" w:hAnsi="Calibri"/>
        </w:rPr>
      </w:pPr>
    </w:p>
    <w:p w14:paraId="49BCF581" w14:textId="100012FC" w:rsidR="00E714FF" w:rsidRDefault="00E714FF" w:rsidP="00091B38">
      <w:pPr>
        <w:rPr>
          <w:rFonts w:ascii="Calibri" w:hAnsi="Calibri"/>
          <w:i/>
        </w:rPr>
      </w:pPr>
      <w:r w:rsidRPr="00E714FF">
        <w:rPr>
          <w:rFonts w:ascii="Calibri" w:hAnsi="Calibri"/>
          <w:i/>
        </w:rPr>
        <w:t>Subsection: Among varieties similar budbreak time between lab and field conditions</w:t>
      </w:r>
    </w:p>
    <w:p w14:paraId="6DE4FFE5" w14:textId="77777777" w:rsidR="00E714FF" w:rsidRPr="00E714FF" w:rsidRDefault="00E714FF" w:rsidP="00091B38">
      <w:pPr>
        <w:rPr>
          <w:rFonts w:ascii="Calibri" w:hAnsi="Calibri"/>
          <w:i/>
        </w:rPr>
      </w:pPr>
    </w:p>
    <w:p w14:paraId="7BA77006" w14:textId="36A264A9" w:rsidR="00091B38" w:rsidRDefault="00B97AF1" w:rsidP="00091B38">
      <w:pPr>
        <w:rPr>
          <w:rFonts w:ascii="Calibri" w:hAnsi="Calibri"/>
        </w:rPr>
      </w:pPr>
      <w:r>
        <w:rPr>
          <w:rFonts w:ascii="Calibri" w:hAnsi="Calibri"/>
        </w:rPr>
        <w:t xml:space="preserve">The rate of development seen in the plants grown in the greenhouse was significantly correlated with that seen in the winegrapes grown in the Robert Mondavi Institute Vineyard, from which the cuttings in this experiment were taken (FIGURE #). </w:t>
      </w:r>
      <w:r w:rsidR="00091B38">
        <w:rPr>
          <w:rFonts w:ascii="Calibri" w:hAnsi="Calibri"/>
        </w:rPr>
        <w:t xml:space="preserve">Budbreak and leafout timing among the varieties were similar in the lab and field (Figure #, budburst: </w:t>
      </w:r>
      <w:proofErr w:type="gramStart"/>
      <w:r w:rsidR="00091B38">
        <w:rPr>
          <w:rFonts w:ascii="Calibri" w:hAnsi="Calibri"/>
        </w:rPr>
        <w:t>F(</w:t>
      </w:r>
      <w:proofErr w:type="gramEnd"/>
      <w:r w:rsidR="00091B38">
        <w:rPr>
          <w:rFonts w:ascii="Calibri" w:hAnsi="Calibri"/>
        </w:rPr>
        <w:t xml:space="preserve">1,47)=14.55, p=0.0004; leafout: F(1,47)=18.51, p&lt;0.0001). Few plants developed inflorescences (see Table #). Plants that had thicker spurs were more likely to develop inflorescence (Figure in supplement, </w:t>
      </w:r>
      <w:proofErr w:type="gramStart"/>
      <w:r w:rsidR="00091B38">
        <w:rPr>
          <w:rFonts w:ascii="Calibri" w:hAnsi="Calibri"/>
        </w:rPr>
        <w:t>Z(</w:t>
      </w:r>
      <w:proofErr w:type="gramEnd"/>
      <w:r w:rsidR="00F11D69">
        <w:rPr>
          <w:rFonts w:ascii="Calibri" w:hAnsi="Calibri"/>
        </w:rPr>
        <w:t>340</w:t>
      </w:r>
      <w:r w:rsidR="00091B38">
        <w:rPr>
          <w:rFonts w:ascii="Calibri" w:hAnsi="Calibri"/>
        </w:rPr>
        <w:t>)=</w:t>
      </w:r>
      <w:r w:rsidR="00F11D69">
        <w:rPr>
          <w:rFonts w:ascii="Calibri" w:hAnsi="Calibri"/>
        </w:rPr>
        <w:t>2.208</w:t>
      </w:r>
      <w:r w:rsidR="00091B38">
        <w:rPr>
          <w:rFonts w:ascii="Calibri" w:hAnsi="Calibri"/>
        </w:rPr>
        <w:t>, p=</w:t>
      </w:r>
      <w:r w:rsidR="00F11D69">
        <w:rPr>
          <w:rFonts w:ascii="Calibri" w:hAnsi="Calibri"/>
        </w:rPr>
        <w:t>0.0273</w:t>
      </w:r>
      <w:r w:rsidR="00091B38">
        <w:rPr>
          <w:rFonts w:ascii="Calibri" w:hAnsi="Calibri"/>
        </w:rPr>
        <w:t>), and more likely to reach 50% flowering (Figure in supplement, Z(</w:t>
      </w:r>
      <w:r w:rsidR="00180728">
        <w:rPr>
          <w:rFonts w:ascii="Calibri" w:hAnsi="Calibri"/>
        </w:rPr>
        <w:t>340</w:t>
      </w:r>
      <w:r w:rsidR="00091B38">
        <w:rPr>
          <w:rFonts w:ascii="Calibri" w:hAnsi="Calibri"/>
        </w:rPr>
        <w:t>)=</w:t>
      </w:r>
      <w:r w:rsidR="00245F2A">
        <w:rPr>
          <w:rFonts w:ascii="Calibri" w:hAnsi="Calibri"/>
        </w:rPr>
        <w:t>2.</w:t>
      </w:r>
      <w:r w:rsidR="00F11D69">
        <w:rPr>
          <w:rFonts w:ascii="Calibri" w:hAnsi="Calibri"/>
        </w:rPr>
        <w:t>845</w:t>
      </w:r>
      <w:r w:rsidR="00091B38">
        <w:rPr>
          <w:rFonts w:ascii="Calibri" w:hAnsi="Calibri"/>
        </w:rPr>
        <w:t>, p=</w:t>
      </w:r>
      <w:r w:rsidR="00180728">
        <w:rPr>
          <w:rFonts w:ascii="Calibri" w:hAnsi="Calibri"/>
        </w:rPr>
        <w:t>0.0</w:t>
      </w:r>
      <w:r w:rsidR="00F11D69">
        <w:rPr>
          <w:rFonts w:ascii="Calibri" w:hAnsi="Calibri"/>
        </w:rPr>
        <w:t>0445</w:t>
      </w:r>
      <w:r w:rsidR="00091B38">
        <w:rPr>
          <w:rFonts w:ascii="Calibri" w:hAnsi="Calibri"/>
        </w:rPr>
        <w:t xml:space="preserve">).  </w:t>
      </w:r>
    </w:p>
    <w:p w14:paraId="255E2070" w14:textId="77777777" w:rsidR="00DC7C29" w:rsidRDefault="00DC7C29" w:rsidP="00091B38">
      <w:pPr>
        <w:rPr>
          <w:rFonts w:ascii="Calibri" w:hAnsi="Calibri"/>
        </w:rPr>
      </w:pPr>
    </w:p>
    <w:p w14:paraId="0AD1FC42" w14:textId="7278E32C" w:rsidR="00DC7C29" w:rsidRDefault="00DC7C29" w:rsidP="00DC7C29">
      <w:pPr>
        <w:rPr>
          <w:rFonts w:ascii="Calibri" w:hAnsi="Calibri"/>
        </w:rPr>
      </w:pPr>
      <w:r>
        <w:rPr>
          <w:rFonts w:ascii="Calibri" w:hAnsi="Calibri"/>
        </w:rPr>
        <w:t xml:space="preserve">This suggests that the overall progression and timing of phenological development was not negatively affected or altered by the lab setting, and it can be used in models along with field data to better predict winegrape response to climate change.  </w:t>
      </w:r>
    </w:p>
    <w:p w14:paraId="1BBD944D" w14:textId="77777777" w:rsidR="00E714FF" w:rsidRDefault="00E714FF" w:rsidP="00091B38">
      <w:pPr>
        <w:rPr>
          <w:rFonts w:ascii="Calibri" w:hAnsi="Calibri"/>
        </w:rPr>
      </w:pPr>
    </w:p>
    <w:p w14:paraId="3A4D59F4" w14:textId="05E7A3A6" w:rsidR="00E714FF" w:rsidRDefault="00E714FF" w:rsidP="00E714FF">
      <w:pPr>
        <w:rPr>
          <w:rFonts w:ascii="Calibri" w:hAnsi="Calibri"/>
          <w:i/>
        </w:rPr>
      </w:pPr>
      <w:r w:rsidRPr="00E714FF">
        <w:rPr>
          <w:rFonts w:ascii="Calibri" w:hAnsi="Calibri"/>
          <w:i/>
        </w:rPr>
        <w:t xml:space="preserve">Subsection: </w:t>
      </w:r>
      <w:r>
        <w:rPr>
          <w:rFonts w:ascii="Calibri" w:hAnsi="Calibri"/>
          <w:i/>
        </w:rPr>
        <w:t>Temperature did not affect flowering rates</w:t>
      </w:r>
      <w:r w:rsidR="00DC7C29">
        <w:rPr>
          <w:rFonts w:ascii="Calibri" w:hAnsi="Calibri"/>
          <w:i/>
        </w:rPr>
        <w:t>, stem length or leaf number</w:t>
      </w:r>
    </w:p>
    <w:p w14:paraId="115A9C31" w14:textId="77777777" w:rsidR="00E714FF" w:rsidRDefault="00E714FF" w:rsidP="00E714FF">
      <w:pPr>
        <w:rPr>
          <w:rFonts w:ascii="Calibri" w:hAnsi="Calibri"/>
          <w:i/>
        </w:rPr>
      </w:pPr>
    </w:p>
    <w:p w14:paraId="52EF1D8C" w14:textId="4F9F8367" w:rsidR="00E714FF" w:rsidRPr="00DC7C29" w:rsidRDefault="00E714FF" w:rsidP="00091B38">
      <w:pPr>
        <w:rPr>
          <w:rFonts w:ascii="Calibri" w:hAnsi="Calibri"/>
        </w:rPr>
      </w:pPr>
      <w:r>
        <w:rPr>
          <w:rFonts w:ascii="Calibri" w:hAnsi="Calibri"/>
        </w:rPr>
        <w:t xml:space="preserve">Contrary to expectations, chamber temperature did not affect the days it took for the plants to reach 10% and 50% flowering and there was no trend in the duration of flowering (10%: </w:t>
      </w:r>
      <w:proofErr w:type="gramStart"/>
      <w:r>
        <w:rPr>
          <w:rFonts w:ascii="Calibri" w:hAnsi="Calibri"/>
        </w:rPr>
        <w:t>F(</w:t>
      </w:r>
      <w:proofErr w:type="gramEnd"/>
      <w:r>
        <w:rPr>
          <w:rFonts w:ascii="Calibri" w:hAnsi="Calibri"/>
        </w:rPr>
        <w:t xml:space="preserve">1,20)=0.4324, p=0.5183; 50%: F(1,15)=0.4987, p=0.4909).  Within treatments, the number of days it took plants to reach 10% flowering ranged from 34 to 51 days (mean = 42.6 </w:t>
      </w:r>
      <w:r>
        <w:rPr>
          <w:rFonts w:ascii="Calibri" w:hAnsi="Calibri"/>
        </w:rPr>
        <w:sym w:font="Symbol" w:char="F0B1"/>
      </w:r>
      <w:r>
        <w:rPr>
          <w:rFonts w:ascii="Calibri" w:hAnsi="Calibri"/>
        </w:rPr>
        <w:t xml:space="preserve"> 0.9). </w:t>
      </w:r>
    </w:p>
    <w:p w14:paraId="3AC944A6" w14:textId="77777777" w:rsidR="00E714FF" w:rsidRDefault="00E714FF" w:rsidP="00091B38">
      <w:pPr>
        <w:rPr>
          <w:rFonts w:ascii="Calibri" w:hAnsi="Calibri"/>
        </w:rPr>
      </w:pPr>
    </w:p>
    <w:p w14:paraId="267C1666" w14:textId="77777777" w:rsidR="00E714FF" w:rsidRDefault="00E714FF" w:rsidP="00E714FF">
      <w:pPr>
        <w:rPr>
          <w:rFonts w:ascii="Calibri" w:hAnsi="Calibri"/>
        </w:rPr>
      </w:pPr>
      <w:r>
        <w:rPr>
          <w:rFonts w:ascii="Calibri" w:hAnsi="Calibri"/>
        </w:rPr>
        <w:t>There was also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had the greatest change in stem length during their time in the chamber (FIGURE #).  Similarly, plants in Chamber 2 had the greatest change in leaf number during the experiment (FIGURE #).  </w:t>
      </w:r>
    </w:p>
    <w:p w14:paraId="66A6C262" w14:textId="77777777" w:rsidR="00E714FF" w:rsidRDefault="00E714FF" w:rsidP="00091B38">
      <w:pPr>
        <w:rPr>
          <w:rFonts w:ascii="Calibri" w:hAnsi="Calibri"/>
        </w:rPr>
      </w:pPr>
    </w:p>
    <w:p w14:paraId="6181891E" w14:textId="77777777" w:rsidR="00091B38" w:rsidRDefault="00091B38" w:rsidP="00091B38">
      <w:pPr>
        <w:rPr>
          <w:rFonts w:ascii="Calibri" w:hAnsi="Calibri"/>
        </w:rPr>
      </w:pPr>
    </w:p>
    <w:p w14:paraId="6F0E82E9" w14:textId="77777777" w:rsidR="00091B38" w:rsidRDefault="00091B38" w:rsidP="00091B38">
      <w:pPr>
        <w:rPr>
          <w:rFonts w:ascii="Calibri" w:hAnsi="Calibri"/>
        </w:rPr>
      </w:pPr>
    </w:p>
    <w:p w14:paraId="77E76B99" w14:textId="1169B31D" w:rsidR="00E714FF" w:rsidRDefault="00E714FF" w:rsidP="00E714FF">
      <w:pPr>
        <w:rPr>
          <w:rFonts w:ascii="Calibri" w:hAnsi="Calibri"/>
          <w:i/>
        </w:rPr>
      </w:pPr>
      <w:r w:rsidRPr="00E714FF">
        <w:rPr>
          <w:rFonts w:ascii="Calibri" w:hAnsi="Calibri"/>
          <w:i/>
        </w:rPr>
        <w:t xml:space="preserve">Subsection: </w:t>
      </w:r>
      <w:r>
        <w:rPr>
          <w:rFonts w:ascii="Calibri" w:hAnsi="Calibri"/>
          <w:i/>
        </w:rPr>
        <w:t>Higher temperatures led to higher flower bud abortion</w:t>
      </w:r>
    </w:p>
    <w:p w14:paraId="1A4E6C2F" w14:textId="77777777" w:rsidR="00091B38" w:rsidRDefault="00091B38" w:rsidP="00091B38">
      <w:pPr>
        <w:rPr>
          <w:rFonts w:ascii="Calibri" w:hAnsi="Calibri"/>
        </w:rPr>
      </w:pPr>
    </w:p>
    <w:p w14:paraId="7C1975B4" w14:textId="77777777" w:rsidR="00CF411E" w:rsidRDefault="00CF411E" w:rsidP="00CF411E">
      <w:r w:rsidRPr="00257DDD">
        <w:rPr>
          <w:rFonts w:ascii="Calibri" w:hAnsi="Calibri"/>
        </w:rPr>
        <w:t xml:space="preserve">While phenological timing was not affected, the plants in the two warmest chambers showed signs of stress, because plants in those chambers aborted a significantly higher number of </w:t>
      </w:r>
      <w:r w:rsidRPr="00257DDD">
        <w:rPr>
          <w:rFonts w:ascii="Calibri" w:hAnsi="Calibri"/>
        </w:rPr>
        <w:lastRenderedPageBreak/>
        <w:t xml:space="preserve">flower buds. </w:t>
      </w:r>
      <w:r>
        <w:rPr>
          <w:rFonts w:ascii="Calibri" w:hAnsi="Calibri"/>
        </w:rPr>
        <w:t xml:space="preserve">The number of buds aborted per plant was significantly affected by the chamber temperature (Figure #,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 (mean number of buds aborted Chamber 1: 4.5, Chamber 2: 2.8, Chamber 3: 5.8, Chamber 4: 27.6, Chamber 5: 57.3).</w:t>
      </w:r>
    </w:p>
    <w:p w14:paraId="2CB41EDC" w14:textId="77777777" w:rsidR="00CF411E" w:rsidRDefault="00CF411E" w:rsidP="00CF411E">
      <w:pPr>
        <w:rPr>
          <w:rFonts w:ascii="Calibri" w:hAnsi="Calibri"/>
        </w:rPr>
      </w:pPr>
    </w:p>
    <w:p w14:paraId="57BA257E" w14:textId="1510AC4D" w:rsidR="00CF411E" w:rsidRDefault="00CF411E" w:rsidP="00CF411E">
      <w:pPr>
        <w:rPr>
          <w:rFonts w:ascii="Calibri" w:hAnsi="Calibri"/>
        </w:rPr>
      </w:pPr>
      <w:commentRangeStart w:id="12"/>
      <w:r w:rsidRPr="00257DDD">
        <w:rPr>
          <w:rFonts w:ascii="Calibri" w:hAnsi="Calibri"/>
        </w:rPr>
        <w:t>Th</w:t>
      </w:r>
      <w:r>
        <w:rPr>
          <w:rFonts w:ascii="Calibri" w:hAnsi="Calibri"/>
        </w:rPr>
        <w:t xml:space="preserve">us, it appeared that the </w:t>
      </w:r>
      <w:r w:rsidRPr="00257DDD">
        <w:rPr>
          <w:rFonts w:ascii="Calibri" w:hAnsi="Calibri"/>
        </w:rPr>
        <w:t>plants sacrificed their reproduction for the growing season to ensure they were able to surv</w:t>
      </w:r>
      <w:r>
        <w:rPr>
          <w:rFonts w:ascii="Calibri" w:hAnsi="Calibri"/>
        </w:rPr>
        <w:t xml:space="preserve">ive the elevated temperatures. Semillon grapes subjected to day/night temperatures of 40/25 </w:t>
      </w:r>
      <w:r>
        <w:rPr>
          <w:rFonts w:ascii="Calibri" w:hAnsi="Calibri" w:cs="Calibri"/>
        </w:rPr>
        <w:t>°</w:t>
      </w:r>
      <w:r>
        <w:rPr>
          <w:rFonts w:ascii="Calibri" w:hAnsi="Calibri"/>
        </w:rPr>
        <w:t xml:space="preserve">C for four days at flowering saw similar effects. Inflorescences grew much less—gaining only 22 mm in length compared to the 85 – 90 mm of growth seen in plants treated with heat after flowering—and subsequently aborted all flowers {Greer, 2010 #34}.  </w:t>
      </w:r>
    </w:p>
    <w:p w14:paraId="3F792766" w14:textId="77777777" w:rsidR="002D38A8" w:rsidRDefault="002D38A8" w:rsidP="00CF411E">
      <w:pPr>
        <w:rPr>
          <w:rFonts w:ascii="Calibri" w:hAnsi="Calibri"/>
        </w:rPr>
      </w:pPr>
    </w:p>
    <w:p w14:paraId="02D116B2" w14:textId="77777777" w:rsidR="002D38A8" w:rsidRDefault="002D38A8" w:rsidP="002D38A8">
      <w:pPr>
        <w:rPr>
          <w:rFonts w:ascii="Calibri" w:hAnsi="Calibri"/>
        </w:rPr>
      </w:pPr>
      <w:r>
        <w:rPr>
          <w:rFonts w:ascii="Calibri" w:hAnsi="Calibri"/>
        </w:rPr>
        <w:t>The majority of literature on winegrape heat tolerance focuses on the effects of heat on berry ripening (TABLE #).  In their aforementioned 2010 study of Semillon winegrapes, Greer and Weston noted that plants</w:t>
      </w:r>
      <w:commentRangeStart w:id="13"/>
      <w:r>
        <w:rPr>
          <w:rFonts w:ascii="Calibri" w:hAnsi="Calibri"/>
        </w:rPr>
        <w:t xml:space="preserve"> treated with elevated temperatures at fruit set and veraison were much less vulnerable and suffered few ill-effects when compared with those treated at flowering and mid-ripening {Greer, 2010 #34}.  </w:t>
      </w:r>
      <w:commentRangeEnd w:id="13"/>
      <w:r>
        <w:rPr>
          <w:rStyle w:val="CommentReference"/>
        </w:rPr>
        <w:commentReference w:id="13"/>
      </w:r>
      <w:r>
        <w:rPr>
          <w:rFonts w:ascii="Calibri" w:hAnsi="Calibri"/>
        </w:rPr>
        <w:t>This could mean that winegrapes are more vulnerable to high temperatures during flowering than they are later in development.  If winegrapes are especially susceptible to heat during flowering, viticulturists could take extra precautions during this period to ensure the survival of the flowers through to fruit set.</w:t>
      </w:r>
    </w:p>
    <w:commentRangeEnd w:id="12"/>
    <w:p w14:paraId="25E950E5" w14:textId="77777777" w:rsidR="002D38A8" w:rsidRDefault="00E266DC" w:rsidP="00CF411E">
      <w:pPr>
        <w:rPr>
          <w:rFonts w:ascii="Calibri" w:hAnsi="Calibri"/>
        </w:rPr>
      </w:pPr>
      <w:r>
        <w:rPr>
          <w:rStyle w:val="CommentReference"/>
        </w:rPr>
        <w:commentReference w:id="12"/>
      </w:r>
    </w:p>
    <w:p w14:paraId="151072C5" w14:textId="77777777" w:rsidR="00CF411E" w:rsidRDefault="00CF411E" w:rsidP="00091B38">
      <w:pPr>
        <w:rPr>
          <w:rFonts w:ascii="Calibri" w:hAnsi="Calibri"/>
        </w:rPr>
      </w:pPr>
    </w:p>
    <w:p w14:paraId="18FD0FB9" w14:textId="3F50FBA2" w:rsidR="00862779" w:rsidRDefault="00862779">
      <w:r>
        <w:br w:type="page"/>
      </w:r>
    </w:p>
    <w:p w14:paraId="20D23E02" w14:textId="748BD1FD" w:rsidR="00862779" w:rsidRDefault="00862779">
      <w:r>
        <w:lastRenderedPageBreak/>
        <w:t>Broader Impact</w:t>
      </w:r>
    </w:p>
    <w:p w14:paraId="3303CF19" w14:textId="342CB30C" w:rsidR="00091B38" w:rsidRDefault="00091B38"/>
    <w:p w14:paraId="7FBA2672" w14:textId="457E94B4" w:rsidR="00A503A5" w:rsidRDefault="00A503A5" w:rsidP="00091B38">
      <w:pPr>
        <w:rPr>
          <w:rFonts w:ascii="Calibri" w:hAnsi="Calibri"/>
        </w:rPr>
      </w:pPr>
      <w:r>
        <w:rPr>
          <w:rFonts w:ascii="Calibri" w:hAnsi="Calibri"/>
        </w:rPr>
        <w:t xml:space="preserve">Our results suggest phenological models that predict a slowdown in flowering development may be inaccurate and modeling effects of flower abortion at higher temperatures may be far more important. </w:t>
      </w:r>
      <w:bookmarkStart w:id="14" w:name="_GoBack"/>
      <w:bookmarkEnd w:id="14"/>
    </w:p>
    <w:p w14:paraId="7E1DEDDD" w14:textId="77777777" w:rsidR="00A503A5" w:rsidRDefault="00A503A5" w:rsidP="00091B38">
      <w:pPr>
        <w:rPr>
          <w:rFonts w:ascii="Calibri" w:hAnsi="Calibri"/>
        </w:rPr>
      </w:pPr>
    </w:p>
    <w:p w14:paraId="0028D914" w14:textId="19FBDC92" w:rsidR="00091B38" w:rsidRDefault="00091B38" w:rsidP="00091B38">
      <w:pPr>
        <w:rPr>
          <w:rFonts w:ascii="Calibri" w:hAnsi="Calibri"/>
        </w:rPr>
      </w:pPr>
      <w:commentRangeStart w:id="15"/>
      <w:r>
        <w:rPr>
          <w:rFonts w:ascii="Calibri" w:hAnsi="Calibri"/>
        </w:rPr>
        <w:t>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treatment.  Still, it is important to note that we studied nine different varieties in the chambers, which greatly increased the genetic diversity of the experiment.  It has been shown that controlled ecological experiments in labs that include greater genetic diversity are more easily replicated {</w:t>
      </w:r>
      <w:proofErr w:type="spellStart"/>
      <w:r>
        <w:rPr>
          <w:rFonts w:ascii="Calibri" w:hAnsi="Calibri"/>
        </w:rPr>
        <w:t>Milcu</w:t>
      </w:r>
      <w:proofErr w:type="spellEnd"/>
      <w:r>
        <w:rPr>
          <w:rFonts w:ascii="Calibri" w:hAnsi="Calibri"/>
        </w:rPr>
        <w:t xml:space="preserve">, 2018 #63}.  The increased diversity helps to prevent unaccounted for environmental factors unique to each lab from preventing the replication of results, allowing conclusions to be tested and verified.  </w:t>
      </w:r>
      <w:commentRangeEnd w:id="15"/>
      <w:r w:rsidR="002D38A8">
        <w:rPr>
          <w:rStyle w:val="CommentReference"/>
        </w:rPr>
        <w:commentReference w:id="15"/>
      </w:r>
    </w:p>
    <w:p w14:paraId="731D5ADE" w14:textId="77777777" w:rsidR="00091B38" w:rsidRDefault="00091B38" w:rsidP="00091B38">
      <w:pPr>
        <w:rPr>
          <w:rFonts w:ascii="Calibri" w:hAnsi="Calibri"/>
        </w:rPr>
      </w:pPr>
      <w:commentRangeStart w:id="16"/>
    </w:p>
    <w:p w14:paraId="4833E9D0" w14:textId="77777777" w:rsidR="00091B38" w:rsidRPr="00B039A3" w:rsidRDefault="00091B38" w:rsidP="00091B38">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viticulturists around the world.  Fewer flowers means reduced yields for wine grape producers.  These findings also underscore the importance of modeling more than the plants’ phenology to fully understand the impact climate change will have on the viticulture industry.  Future research should strive to include a greater diversity of </w:t>
      </w:r>
      <w:r w:rsidRPr="004967C3">
        <w:rPr>
          <w:rFonts w:ascii="Calibri" w:hAnsi="Calibri"/>
          <w:i/>
        </w:rPr>
        <w:t xml:space="preserve">Vitis vinifera </w:t>
      </w:r>
      <w:r>
        <w:rPr>
          <w:rFonts w:ascii="Calibri" w:hAnsi="Calibri"/>
        </w:rPr>
        <w:t xml:space="preserve">varieties so that the results can be used by a larger number of researchers and wine growers to plan for future climates around the world.  </w:t>
      </w:r>
    </w:p>
    <w:commentRangeEnd w:id="16"/>
    <w:p w14:paraId="31DD9958" w14:textId="77777777" w:rsidR="00091B38" w:rsidRDefault="002D38A8">
      <w:r>
        <w:rPr>
          <w:rStyle w:val="CommentReference"/>
        </w:rPr>
        <w:commentReference w:id="16"/>
      </w:r>
    </w:p>
    <w:p w14:paraId="42A778A4" w14:textId="2DCBFE86" w:rsidR="00862779" w:rsidRDefault="00862779">
      <w:r>
        <w:br w:type="page"/>
      </w:r>
    </w:p>
    <w:p w14:paraId="05F03772" w14:textId="3CBA3F35" w:rsidR="00862779" w:rsidRDefault="00862779">
      <w:r>
        <w:lastRenderedPageBreak/>
        <w:t>Experimental Design</w:t>
      </w:r>
    </w:p>
    <w:p w14:paraId="501797D7" w14:textId="6B27B776" w:rsidR="00862779" w:rsidRDefault="00862779"/>
    <w:p w14:paraId="7EE65863" w14:textId="77777777" w:rsidR="00091B38" w:rsidRDefault="00091B38" w:rsidP="00091B38">
      <w:pPr>
        <w:rPr>
          <w:rFonts w:ascii="Calibri" w:hAnsi="Calibri"/>
        </w:rPr>
      </w:pPr>
      <w:r>
        <w:rPr>
          <w:rFonts w:ascii="Calibri" w:hAnsi="Calibri"/>
        </w:rPr>
        <w:t xml:space="preserve">Dormant winegrape cuttings were taken from the UC Davis Robert Mondavi Institute vineyard in December 2015, where phenology was monitored in the 2015 growing season.  Observations using the modified </w:t>
      </w:r>
      <w:proofErr w:type="spellStart"/>
      <w:r>
        <w:rPr>
          <w:rFonts w:ascii="Calibri" w:hAnsi="Calibri"/>
        </w:rPr>
        <w:t>Eichorn</w:t>
      </w:r>
      <w:proofErr w:type="spellEnd"/>
      <w:r>
        <w:rPr>
          <w:rFonts w:ascii="Calibri" w:hAnsi="Calibri"/>
        </w:rPr>
        <w:t>-Lorenz (EL) scale {Coombe, 1995 #37}</w:t>
      </w:r>
      <w:del w:id="17" w:author="Microsoft Office User" w:date="2018-10-18T09:31:00Z">
        <w:r w:rsidDel="00065B22">
          <w:rPr>
            <w:rFonts w:ascii="Calibri" w:hAnsi="Calibri"/>
          </w:rPr>
          <w:delText xml:space="preserve">(REFERENCE) </w:delText>
        </w:r>
      </w:del>
      <w:r>
        <w:rPr>
          <w:rFonts w:ascii="Calibri" w:hAnsi="Calibri"/>
        </w:rPr>
        <w:t>began 6 March 2015 and continued generally every 3-4 days until 2 April 2015, when almost all plants had reached EL stage 11 or higher.</w:t>
      </w:r>
    </w:p>
    <w:p w14:paraId="65D9D642" w14:textId="77777777" w:rsidR="00091B38" w:rsidRDefault="00091B38" w:rsidP="00091B38">
      <w:pPr>
        <w:rPr>
          <w:rFonts w:ascii="Calibri" w:hAnsi="Calibri"/>
        </w:rPr>
      </w:pPr>
    </w:p>
    <w:p w14:paraId="70FD8B66" w14:textId="77777777" w:rsidR="00091B38" w:rsidRDefault="00091B38" w:rsidP="00091B38">
      <w:r>
        <w:rPr>
          <w:rFonts w:ascii="Calibri" w:hAnsi="Calibri"/>
        </w:rPr>
        <w:t xml:space="preserve">Following collection, cuttings were chilled for 21 days (4° C, 21 d) at the Arnold Arboretum, then forced in greenhouses </w:t>
      </w:r>
      <w:r>
        <w:t xml:space="preserve">in 26 cm diameter pots in January 2016.  After several months of growth, on 27 May they were placed in growth chambers with day/night temperatures of 6/4 </w:t>
      </w:r>
      <w:r>
        <w:rPr>
          <w:rFonts w:ascii="Calibri" w:hAnsi="Calibri"/>
        </w:rPr>
        <w:t>°C</w:t>
      </w:r>
      <w:r>
        <w:t xml:space="preserve"> and an 8-hour photoperiod to induce dormancy, though the plants did not appear visibly dormant until 20 June.</w:t>
      </w:r>
    </w:p>
    <w:p w14:paraId="49D9B7B3" w14:textId="77777777" w:rsidR="00091B38" w:rsidRDefault="00091B38" w:rsidP="00091B38"/>
    <w:p w14:paraId="40691A61" w14:textId="77777777" w:rsidR="00091B38" w:rsidRDefault="00091B38" w:rsidP="00091B38">
      <w:pPr>
        <w:rPr>
          <w:rFonts w:ascii="Calibri" w:hAnsi="Calibri"/>
        </w:rPr>
      </w:pPr>
      <w:r>
        <w:t xml:space="preserve">On 15 August 2016, the 351 potted cuttings were moved out of the chambers and into a greenhouse where the initial day temperature was 18.5 </w:t>
      </w:r>
      <w:r>
        <w:rPr>
          <w:rFonts w:ascii="Calibri" w:hAnsi="Calibri"/>
        </w:rPr>
        <w:t xml:space="preserve">± </w:t>
      </w:r>
      <w:r>
        <w:t xml:space="preserve">1.5 </w:t>
      </w:r>
      <w:r>
        <w:rPr>
          <w:rFonts w:ascii="Calibri" w:hAnsi="Calibri"/>
        </w:rPr>
        <w:t>°C</w:t>
      </w:r>
      <w:r>
        <w:t xml:space="preserve"> and night temperature was 16.75 </w:t>
      </w:r>
      <w:r>
        <w:rPr>
          <w:rFonts w:ascii="Calibri" w:hAnsi="Calibri"/>
        </w:rPr>
        <w:t xml:space="preserve">± 1.25 °C.  After the first week, the temperatures were slowly raised to 25.5 ± </w:t>
      </w:r>
      <w:r>
        <w:t xml:space="preserve">2.5 </w:t>
      </w:r>
      <w:r>
        <w:rPr>
          <w:rFonts w:ascii="Calibri" w:hAnsi="Calibri"/>
        </w:rPr>
        <w:t>°C</w:t>
      </w:r>
      <w:r>
        <w:t xml:space="preserve"> during the day and lowered to 10 </w:t>
      </w:r>
      <w:r>
        <w:rPr>
          <w:rFonts w:ascii="Calibri" w:hAnsi="Calibri"/>
        </w:rPr>
        <w:t>°C at night.  The cuttings were pruned the day they were removed from dormancy so that each cutting had two spurs and each spur had two nodes.  Then, the diameter of each spur and node and the distance between the two nodes on each spur were measured with calipers.</w:t>
      </w:r>
    </w:p>
    <w:p w14:paraId="1B25D89A" w14:textId="77777777" w:rsidR="00091B38" w:rsidRDefault="00091B38" w:rsidP="00091B38"/>
    <w:p w14:paraId="15F34BDD" w14:textId="0BAD733F" w:rsidR="00091B38" w:rsidRDefault="00091B38" w:rsidP="00091B38">
      <w:r>
        <w:t xml:space="preserve">Twice a week, beginning 22 August, each plant’s development was recorded using the modified </w:t>
      </w:r>
      <w:proofErr w:type="spellStart"/>
      <w:r>
        <w:t>Eichorn</w:t>
      </w:r>
      <w:proofErr w:type="spellEnd"/>
      <w:r>
        <w:t>-Lorenz scale</w:t>
      </w:r>
      <w:ins w:id="18" w:author="Microsoft Office User" w:date="2018-10-22T09:13:00Z">
        <w:r>
          <w:t xml:space="preserve"> </w:t>
        </w:r>
      </w:ins>
      <w:r>
        <w:t xml:space="preserve">{Coombe, 1995 #64} </w:t>
      </w:r>
      <w:del w:id="19" w:author="Microsoft Office User" w:date="2018-10-22T09:13:00Z">
        <w:r w:rsidDel="00C549C2">
          <w:delText xml:space="preserve">(REFERENCE) </w:delText>
        </w:r>
      </w:del>
      <w:r>
        <w:t xml:space="preserve">and soil moisture was measured with a probe in three locations in each pot.  Each spur was kept at two shoots, but only the dominant shoot on each spur had observations recorded.  Each shoot was trained up a stake for support.  </w:t>
      </w:r>
    </w:p>
    <w:p w14:paraId="046E4630" w14:textId="77777777" w:rsidR="000D3950" w:rsidRDefault="000D3950" w:rsidP="00091B38"/>
    <w:p w14:paraId="0EA28987" w14:textId="4500D903" w:rsidR="000D3950" w:rsidRDefault="000D3950" w:rsidP="000D3950">
      <w:pPr>
        <w:rPr>
          <w:rFonts w:ascii="Calibri" w:hAnsi="Calibri"/>
        </w:rPr>
      </w:pPr>
      <w:commentRangeStart w:id="20"/>
      <w:r>
        <w:rPr>
          <w:rFonts w:ascii="Calibri" w:hAnsi="Calibri"/>
        </w:rPr>
        <w:t xml:space="preserve">The plants underwent budbreak (EL 4) between 17 August and 6 September (mean = 29 August) and leafout (EL 7) between 22 August and 22 September (mean = 4 September).  All plants had at least one bud that burst, but two plants never leafed out.  The first inflorescence formed on 5 September, and 51 plants eventually reached this stage (EL 12), though only 26 were of the varieties pre-selected for the experiment. </w:t>
      </w:r>
      <w:commentRangeEnd w:id="20"/>
      <w:r>
        <w:rPr>
          <w:rStyle w:val="CommentReference"/>
        </w:rPr>
        <w:commentReference w:id="20"/>
      </w:r>
    </w:p>
    <w:p w14:paraId="4C922A8C" w14:textId="77777777" w:rsidR="00AC0DA5" w:rsidRDefault="00AC0DA5" w:rsidP="000D3950">
      <w:pPr>
        <w:rPr>
          <w:rFonts w:ascii="Calibri" w:hAnsi="Calibri"/>
        </w:rPr>
      </w:pPr>
    </w:p>
    <w:p w14:paraId="31B20E70" w14:textId="1E770A43" w:rsidR="00091B38" w:rsidRDefault="00AC0DA5" w:rsidP="00091B38">
      <w:r>
        <w:t xml:space="preserve">When an inflorescence had developed (EL stage 12), the plant was randomly assigned to one of five growth chambers if it was a part of the heat tolerance experiment.  Otherwise, observations on it continued in the greenhouse.  </w:t>
      </w:r>
      <w:r w:rsidRPr="007E648C">
        <w:rPr>
          <w:highlight w:val="yellow"/>
        </w:rPr>
        <w:t>Varieties were chosen for inclusion in the experiment to include a diversity of phenology from those varieties for which there were five or more replicates growing</w:t>
      </w:r>
      <w:r>
        <w:t>.</w:t>
      </w:r>
    </w:p>
    <w:p w14:paraId="57D1782B" w14:textId="77777777" w:rsidR="00AC0DA5" w:rsidRDefault="00AC0DA5" w:rsidP="00091B38"/>
    <w:p w14:paraId="16E0BE86" w14:textId="77777777" w:rsidR="00091B38" w:rsidRDefault="00091B38" w:rsidP="00091B38">
      <w:pPr>
        <w:rPr>
          <w:rFonts w:ascii="Calibri" w:hAnsi="Calibri"/>
        </w:rPr>
      </w:pPr>
      <w:r>
        <w:t xml:space="preserve">The five chambers all had a 12-hour photoperiod with 800 </w:t>
      </w:r>
      <w:r w:rsidRPr="00FE6646">
        <w:t>m</w:t>
      </w:r>
      <w:r>
        <w:rPr>
          <w:vertAlign w:val="superscript"/>
        </w:rPr>
        <w:t>-2</w:t>
      </w:r>
      <w:r w:rsidRPr="00FE6646">
        <w:t>s</w:t>
      </w:r>
      <w:r>
        <w:rPr>
          <w:vertAlign w:val="superscript"/>
        </w:rPr>
        <w:t xml:space="preserve">-1 </w:t>
      </w:r>
      <w:r>
        <w:t xml:space="preserve">of fluorescent light, but varied in their temperature: 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 because plants </w:t>
      </w:r>
      <w:r>
        <w:rPr>
          <w:rFonts w:ascii="Calibri" w:hAnsi="Calibri"/>
        </w:rPr>
        <w:lastRenderedPageBreak/>
        <w:t>respire at night,</w:t>
      </w:r>
      <w:commentRangeStart w:id="21"/>
      <w:r>
        <w:rPr>
          <w:rFonts w:ascii="Calibri" w:hAnsi="Calibri"/>
        </w:rPr>
        <w:t xml:space="preserve"> increasing CO</w:t>
      </w:r>
      <w:r>
        <w:rPr>
          <w:rFonts w:ascii="Calibri" w:hAnsi="Calibri"/>
          <w:vertAlign w:val="subscript"/>
        </w:rPr>
        <w:t>2</w:t>
      </w:r>
      <w:r>
        <w:rPr>
          <w:rFonts w:ascii="Calibri" w:hAnsi="Calibri"/>
        </w:rPr>
        <w:t xml:space="preserve"> levels</w:t>
      </w:r>
      <w:del w:id="22" w:author="Elizabeth Wolkovich" w:date="2018-09-14T17:56:00Z">
        <w:r w:rsidDel="00BA5C15">
          <w:rPr>
            <w:rFonts w:ascii="Calibri" w:hAnsi="Calibri"/>
          </w:rPr>
          <w:delText xml:space="preserve"> (REFERENCE)</w:delText>
        </w:r>
      </w:del>
      <w:r>
        <w:rPr>
          <w:rFonts w:ascii="Calibri" w:hAnsi="Calibri"/>
        </w:rPr>
        <w:t xml:space="preserve">.  </w:t>
      </w:r>
      <w:commentRangeEnd w:id="21"/>
      <w:r>
        <w:rPr>
          <w:rStyle w:val="CommentReference"/>
        </w:rPr>
        <w:commentReference w:id="21"/>
      </w:r>
      <w:r>
        <w:rPr>
          <w:rFonts w:ascii="Calibri" w:hAnsi="Calibri"/>
        </w:rPr>
        <w:t>Each inflorescence was contained in a paper bag to collect the flower caps as they fell.</w:t>
      </w:r>
    </w:p>
    <w:p w14:paraId="46F9DA5E" w14:textId="77777777" w:rsidR="00091B38" w:rsidRDefault="00091B38" w:rsidP="00091B38">
      <w:pPr>
        <w:rPr>
          <w:rFonts w:ascii="Calibri" w:hAnsi="Calibri"/>
        </w:rPr>
      </w:pPr>
    </w:p>
    <w:p w14:paraId="7A3B311F" w14:textId="692B5C08" w:rsidR="00091B38" w:rsidRDefault="00091B38" w:rsidP="00091B38">
      <w:pPr>
        <w:rPr>
          <w:rFonts w:ascii="Calibri" w:hAnsi="Calibri"/>
        </w:rPr>
      </w:pPr>
      <w:r>
        <w:rPr>
          <w:rFonts w:ascii="Calibri" w:hAnsi="Calibri"/>
        </w:rPr>
        <w:t xml:space="preserve">Observations on the percent of buds flowering, leaf number, stem length, and number of fallen flower caps were made three times a week, along with soil moisture.  </w:t>
      </w:r>
      <w:commentRangeStart w:id="23"/>
      <w:r w:rsidR="00AC0DA5">
        <w:rPr>
          <w:rFonts w:ascii="Calibri" w:hAnsi="Calibri"/>
        </w:rPr>
        <w:t>Soil moisture in the chambers varied by chamber temperature (</w:t>
      </w:r>
      <w:proofErr w:type="gramStart"/>
      <w:r w:rsidR="00AC0DA5">
        <w:rPr>
          <w:rFonts w:ascii="Calibri" w:hAnsi="Calibri"/>
        </w:rPr>
        <w:t>F(</w:t>
      </w:r>
      <w:proofErr w:type="gramEnd"/>
      <w:r w:rsidR="00AC0DA5">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commentRangeEnd w:id="23"/>
      <w:r w:rsidR="00AC0DA5">
        <w:rPr>
          <w:rStyle w:val="CommentReference"/>
        </w:rPr>
        <w:commentReference w:id="23"/>
      </w:r>
      <w:r w:rsidR="00AC0DA5">
        <w:rPr>
          <w:rFonts w:ascii="Calibri" w:hAnsi="Calibri"/>
        </w:rPr>
        <w:t xml:space="preserve">  </w:t>
      </w:r>
      <w:r>
        <w:rPr>
          <w:rFonts w:ascii="Calibri" w:hAnsi="Calibri"/>
        </w:rPr>
        <w:t>On 19 September, it was noted that some inflorescence bags also contained aborted buds that had yet to flower, and thereafter observations of aborted buds were also recorded.  Once a plant had reached 100% flowering, or, in the case of plants where the entire inflorescence had died and fallen off, the plant had spent a minimum 14 days in the chamber, it was returned to the greenhouse.</w:t>
      </w:r>
    </w:p>
    <w:p w14:paraId="4BD85E75" w14:textId="77777777" w:rsidR="00091B38" w:rsidRDefault="00091B38" w:rsidP="00091B38">
      <w:pPr>
        <w:rPr>
          <w:rFonts w:ascii="Calibri" w:hAnsi="Calibri"/>
        </w:rPr>
      </w:pPr>
    </w:p>
    <w:p w14:paraId="1BD57707" w14:textId="77777777" w:rsidR="00AC0DA5" w:rsidRDefault="00AC0DA5" w:rsidP="00AC0DA5">
      <w:pPr>
        <w:rPr>
          <w:rFonts w:ascii="Calibri" w:hAnsi="Calibri"/>
        </w:rPr>
      </w:pPr>
    </w:p>
    <w:p w14:paraId="46AC936F" w14:textId="77777777" w:rsidR="00091B38" w:rsidRDefault="00091B38" w:rsidP="00091B38">
      <w:pPr>
        <w:rPr>
          <w:rFonts w:ascii="Calibri" w:hAnsi="Calibri"/>
        </w:rPr>
      </w:pPr>
      <w:r>
        <w:rPr>
          <w:rFonts w:ascii="Calibri" w:hAnsi="Calibri"/>
        </w:rPr>
        <w:t>All analyses performed in R version 3.3.3 (R Core Team).</w:t>
      </w:r>
    </w:p>
    <w:p w14:paraId="6DB61F94" w14:textId="77777777" w:rsidR="00091B38" w:rsidRDefault="00091B38"/>
    <w:sectPr w:rsidR="00091B38"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17:00Z" w:initials="EW">
    <w:p w14:paraId="4EFB02DF" w14:textId="77777777" w:rsidR="00091B38" w:rsidRDefault="00091B38" w:rsidP="00091B38">
      <w:pPr>
        <w:pStyle w:val="CommentText"/>
      </w:pPr>
      <w:r>
        <w:rPr>
          <w:rStyle w:val="CommentReference"/>
        </w:rPr>
        <w:annotationRef/>
      </w:r>
      <w:r>
        <w:t>We should check if this refers to pure vinifera or includes hybrids!</w:t>
      </w:r>
    </w:p>
  </w:comment>
  <w:comment w:id="5" w:author="Elizabeth Wolkovich" w:date="2018-04-02T13:22:00Z" w:initials="EW">
    <w:p w14:paraId="0EAA16C2" w14:textId="77777777" w:rsidR="00091B38" w:rsidRDefault="00091B38" w:rsidP="00091B38">
      <w:pPr>
        <w:pStyle w:val="CommentText"/>
      </w:pPr>
      <w:r>
        <w:rPr>
          <w:rStyle w:val="CommentReference"/>
        </w:rPr>
        <w:annotationRef/>
      </w:r>
      <w:r>
        <w:t>Nice!</w:t>
      </w:r>
    </w:p>
  </w:comment>
  <w:comment w:id="6" w:author="Elizabeth Wolkovich" w:date="2018-04-02T13:15:00Z" w:initials="EW">
    <w:p w14:paraId="2E37B99D" w14:textId="77777777" w:rsidR="00091B38" w:rsidRDefault="00091B38" w:rsidP="00091B38">
      <w:pPr>
        <w:pStyle w:val="CommentText"/>
      </w:pPr>
      <w:r>
        <w:rPr>
          <w:rStyle w:val="CommentReference"/>
        </w:rPr>
        <w:annotationRef/>
      </w:r>
      <w:r>
        <w:t xml:space="preserve">Also cite </w:t>
      </w:r>
      <w:proofErr w:type="spellStart"/>
      <w:r>
        <w:t>Boursiquot</w:t>
      </w:r>
      <w:proofErr w:type="spellEnd"/>
      <w:r>
        <w:t xml:space="preserve"> ref (in the 2017 paper).  In </w:t>
      </w:r>
      <w:proofErr w:type="gramStart"/>
      <w:r>
        <w:t>general</w:t>
      </w:r>
      <w:proofErr w:type="gramEnd"/>
      <w:r>
        <w:t xml:space="preserve">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7" w:author="Elizabeth Wolkovich" w:date="2018-04-02T13:13:00Z" w:initials="EW">
    <w:p w14:paraId="2AD88B29" w14:textId="77777777" w:rsidR="00091B38" w:rsidRDefault="00091B38" w:rsidP="00091B38">
      <w:pPr>
        <w:pStyle w:val="CommentText"/>
      </w:pPr>
      <w:r>
        <w:rPr>
          <w:rStyle w:val="CommentReference"/>
        </w:rPr>
        <w:annotationRef/>
      </w:r>
      <w:r>
        <w:t>Great!</w:t>
      </w:r>
    </w:p>
  </w:comment>
  <w:comment w:id="10" w:author="Elizabeth Wolkovich" w:date="2019-01-01T17:23:00Z" w:initials="EW">
    <w:p w14:paraId="23C1D889" w14:textId="77777777" w:rsidR="002D38A8" w:rsidRDefault="002D38A8" w:rsidP="002D38A8">
      <w:pPr>
        <w:pStyle w:val="CommentText"/>
      </w:pPr>
      <w:r>
        <w:rPr>
          <w:rStyle w:val="CommentReference"/>
        </w:rPr>
        <w:annotationRef/>
      </w:r>
      <w:r>
        <w:t xml:space="preserve">This is a great </w:t>
      </w:r>
      <w:proofErr w:type="gramStart"/>
      <w:r>
        <w:t>sentence</w:t>
      </w:r>
      <w:proofErr w:type="gramEnd"/>
      <w:r>
        <w:t xml:space="preserve"> so I am moving it up. </w:t>
      </w:r>
    </w:p>
  </w:comment>
  <w:comment w:id="13" w:author="Elizabeth Wolkovich" w:date="2019-01-01T17:22:00Z" w:initials="EW">
    <w:p w14:paraId="2A60524E" w14:textId="77777777" w:rsidR="002D38A8" w:rsidRDefault="002D38A8" w:rsidP="002D38A8">
      <w:pPr>
        <w:pStyle w:val="CommentText"/>
      </w:pPr>
      <w:r>
        <w:rPr>
          <w:rStyle w:val="CommentReference"/>
        </w:rPr>
        <w:annotationRef/>
      </w:r>
      <w:r>
        <w:t>It sounds like Greer and Weston saw negative effects for high temperatures are flowering?</w:t>
      </w:r>
    </w:p>
  </w:comment>
  <w:comment w:id="12" w:author="Elizabeth Wolkovich" w:date="2019-01-01T17:26:00Z" w:initials="EW">
    <w:p w14:paraId="4FA3412F" w14:textId="5DE65C64" w:rsidR="00E266DC" w:rsidRDefault="00E266DC">
      <w:pPr>
        <w:pStyle w:val="CommentText"/>
      </w:pPr>
      <w:r>
        <w:rPr>
          <w:rStyle w:val="CommentReference"/>
        </w:rPr>
        <w:annotationRef/>
      </w:r>
      <w:r>
        <w:t>Not sure if this belongs here or in broader impacts …</w:t>
      </w:r>
      <w:r w:rsidR="002D1E02">
        <w:t xml:space="preserve"> Maybe we keep the first highlight paragraph and move the second (last one on this page) down to broader impacts?</w:t>
      </w:r>
    </w:p>
  </w:comment>
  <w:comment w:id="15" w:author="Elizabeth Wolkovich" w:date="2019-01-01T17:25:00Z" w:initials="EW">
    <w:p w14:paraId="5BBB2A93" w14:textId="13A1FB82" w:rsidR="002D38A8" w:rsidRDefault="002D38A8">
      <w:pPr>
        <w:pStyle w:val="CommentText"/>
      </w:pPr>
      <w:r>
        <w:rPr>
          <w:rStyle w:val="CommentReference"/>
        </w:rPr>
        <w:annotationRef/>
      </w:r>
      <w:r>
        <w:t xml:space="preserve">We could probably re-work this into fitting here. It fits in as a factor that might limit scope. But we should open with a stronger angle.  Maybe: Our results suggest phenological models that predict a </w:t>
      </w:r>
      <w:proofErr w:type="spellStart"/>
      <w:r>
        <w:t>slow down</w:t>
      </w:r>
      <w:proofErr w:type="spellEnd"/>
      <w:r>
        <w:t xml:space="preserve"> in flowering development may be inaccurate and modeling effects of flower abortion at higher temperatures may be far more important …. </w:t>
      </w:r>
    </w:p>
  </w:comment>
  <w:comment w:id="16" w:author="Elizabeth Wolkovich" w:date="2019-01-01T17:25:00Z" w:initials="EW">
    <w:p w14:paraId="4C42312F" w14:textId="483A6D4A" w:rsidR="002D38A8" w:rsidRDefault="002D38A8">
      <w:pPr>
        <w:pStyle w:val="CommentText"/>
      </w:pPr>
      <w:r>
        <w:rPr>
          <w:rStyle w:val="CommentReference"/>
        </w:rPr>
        <w:annotationRef/>
      </w:r>
      <w:r>
        <w:t>Definitely broader impacts. Seems like a nice way to end.</w:t>
      </w:r>
    </w:p>
  </w:comment>
  <w:comment w:id="20" w:author="Elizabeth Wolkovich" w:date="2019-01-01T17:15:00Z" w:initials="EW">
    <w:p w14:paraId="0C82C61B" w14:textId="77777777" w:rsidR="000D3950" w:rsidRDefault="000D3950" w:rsidP="000D3950">
      <w:pPr>
        <w:pStyle w:val="CommentText"/>
      </w:pPr>
      <w:r>
        <w:rPr>
          <w:rStyle w:val="CommentReference"/>
        </w:rPr>
        <w:annotationRef/>
      </w:r>
      <w:r>
        <w:t>Given the unique formatting of Catalyst I would move this to the ‘</w:t>
      </w:r>
      <w:proofErr w:type="spellStart"/>
      <w:r>
        <w:t>Exp</w:t>
      </w:r>
      <w:proofErr w:type="spellEnd"/>
      <w:r>
        <w:t xml:space="preserve"> Design’ section. </w:t>
      </w:r>
    </w:p>
  </w:comment>
  <w:comment w:id="21" w:author="Elizabeth Wolkovich" w:date="2018-09-14T17:57:00Z" w:initials="EW">
    <w:p w14:paraId="65A0D680" w14:textId="77777777" w:rsidR="00091B38" w:rsidRDefault="00091B38" w:rsidP="00091B38">
      <w:pPr>
        <w:pStyle w:val="CommentText"/>
      </w:pPr>
      <w:r>
        <w:rPr>
          <w:rStyle w:val="CommentReference"/>
        </w:rPr>
        <w:annotationRef/>
      </w:r>
      <w:r>
        <w:t>I think this can fall under general knowledge, so we can skip a ref.</w:t>
      </w:r>
    </w:p>
  </w:comment>
  <w:comment w:id="23" w:author="Elizabeth Wolkovich" w:date="2019-01-01T17:19:00Z" w:initials="EW">
    <w:p w14:paraId="3C08C2F7" w14:textId="77777777" w:rsidR="00AC0DA5" w:rsidRDefault="00AC0DA5" w:rsidP="00AC0DA5">
      <w:pPr>
        <w:pStyle w:val="CommentText"/>
      </w:pPr>
      <w:r>
        <w:rPr>
          <w:rStyle w:val="CommentReference"/>
        </w:rPr>
        <w:annotationRef/>
      </w:r>
      <w:r>
        <w:t>Given the unique formatting of Catalyst I would move this to the ‘</w:t>
      </w:r>
      <w:proofErr w:type="spellStart"/>
      <w:r>
        <w:t>Exp</w:t>
      </w:r>
      <w:proofErr w:type="spellEnd"/>
      <w:r>
        <w:t xml:space="preserve"> Design’ section. However, I would (if easy) reference this finding section in the major observations section somewhere. Something like: we expect these findings were related to changes in temperature; other factors such as soil moisture did vary by chamber, but not predictably with temperature (that is, higher temperature chambers were not drier than lower temperature ones, see ‘Experimental Design’ for more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FB02DF" w15:done="0"/>
  <w15:commentEx w15:paraId="0EAA16C2" w15:done="0"/>
  <w15:commentEx w15:paraId="2E37B99D" w15:done="0"/>
  <w15:commentEx w15:paraId="2AD88B29" w15:done="0"/>
  <w15:commentEx w15:paraId="23C1D889" w15:done="0"/>
  <w15:commentEx w15:paraId="2A60524E" w15:done="0"/>
  <w15:commentEx w15:paraId="4FA3412F" w15:done="0"/>
  <w15:commentEx w15:paraId="5BBB2A93" w15:done="0"/>
  <w15:commentEx w15:paraId="4C42312F" w15:done="0"/>
  <w15:commentEx w15:paraId="0C82C61B" w15:done="0"/>
  <w15:commentEx w15:paraId="65A0D680" w15:done="0"/>
  <w15:commentEx w15:paraId="3C08C2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B02DF" w16cid:durableId="1E75F8E3"/>
  <w16cid:commentId w16cid:paraId="0EAA16C2" w16cid:durableId="1E75F8E4"/>
  <w16cid:commentId w16cid:paraId="2E37B99D" w16cid:durableId="1E75F8E5"/>
  <w16cid:commentId w16cid:paraId="2AD88B29" w16cid:durableId="1E75F8E7"/>
  <w16cid:commentId w16cid:paraId="23C1D889" w16cid:durableId="1FDF710A"/>
  <w16cid:commentId w16cid:paraId="2A60524E" w16cid:durableId="1FDF710D"/>
  <w16cid:commentId w16cid:paraId="4FA3412F" w16cid:durableId="1FDF710E"/>
  <w16cid:commentId w16cid:paraId="5BBB2A93" w16cid:durableId="1FDF710F"/>
  <w16cid:commentId w16cid:paraId="4C42312F" w16cid:durableId="1FDF7110"/>
  <w16cid:commentId w16cid:paraId="0C82C61B" w16cid:durableId="1FDF710B"/>
  <w16cid:commentId w16cid:paraId="65A0D680" w16cid:durableId="1F72CEB7"/>
  <w16cid:commentId w16cid:paraId="3C08C2F7" w16cid:durableId="1FDF71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79"/>
    <w:rsid w:val="0000591B"/>
    <w:rsid w:val="00087062"/>
    <w:rsid w:val="00091B38"/>
    <w:rsid w:val="000B5A79"/>
    <w:rsid w:val="000D3950"/>
    <w:rsid w:val="000D5682"/>
    <w:rsid w:val="000E1BAF"/>
    <w:rsid w:val="0015433E"/>
    <w:rsid w:val="00180728"/>
    <w:rsid w:val="001A0D62"/>
    <w:rsid w:val="00235BDB"/>
    <w:rsid w:val="00245F2A"/>
    <w:rsid w:val="00262072"/>
    <w:rsid w:val="0029079E"/>
    <w:rsid w:val="00292F37"/>
    <w:rsid w:val="002B67FF"/>
    <w:rsid w:val="002D1E02"/>
    <w:rsid w:val="002D38A8"/>
    <w:rsid w:val="002F545A"/>
    <w:rsid w:val="0034766C"/>
    <w:rsid w:val="003F1288"/>
    <w:rsid w:val="004316FB"/>
    <w:rsid w:val="00475126"/>
    <w:rsid w:val="004B1033"/>
    <w:rsid w:val="004F25E5"/>
    <w:rsid w:val="0051140D"/>
    <w:rsid w:val="0063089D"/>
    <w:rsid w:val="00630A85"/>
    <w:rsid w:val="00631A82"/>
    <w:rsid w:val="00675DF0"/>
    <w:rsid w:val="00685239"/>
    <w:rsid w:val="00686120"/>
    <w:rsid w:val="006E18C3"/>
    <w:rsid w:val="00767DAA"/>
    <w:rsid w:val="00795C46"/>
    <w:rsid w:val="00843FA3"/>
    <w:rsid w:val="0086172C"/>
    <w:rsid w:val="00862779"/>
    <w:rsid w:val="008649D6"/>
    <w:rsid w:val="008914C6"/>
    <w:rsid w:val="008948BF"/>
    <w:rsid w:val="00941C0E"/>
    <w:rsid w:val="009A7691"/>
    <w:rsid w:val="009D583D"/>
    <w:rsid w:val="00A35D56"/>
    <w:rsid w:val="00A503A5"/>
    <w:rsid w:val="00A54871"/>
    <w:rsid w:val="00A57CBD"/>
    <w:rsid w:val="00AC0DA5"/>
    <w:rsid w:val="00B403CF"/>
    <w:rsid w:val="00B474AA"/>
    <w:rsid w:val="00B97AF1"/>
    <w:rsid w:val="00BB5886"/>
    <w:rsid w:val="00BD2575"/>
    <w:rsid w:val="00C13077"/>
    <w:rsid w:val="00CC0005"/>
    <w:rsid w:val="00CF411E"/>
    <w:rsid w:val="00D70FE0"/>
    <w:rsid w:val="00DC7C29"/>
    <w:rsid w:val="00DD4C48"/>
    <w:rsid w:val="00DE4E79"/>
    <w:rsid w:val="00DF25F9"/>
    <w:rsid w:val="00E17FB3"/>
    <w:rsid w:val="00E25B89"/>
    <w:rsid w:val="00E266DC"/>
    <w:rsid w:val="00E714FF"/>
    <w:rsid w:val="00E71B49"/>
    <w:rsid w:val="00EA17E7"/>
    <w:rsid w:val="00EA7E3A"/>
    <w:rsid w:val="00F11D69"/>
    <w:rsid w:val="00F1516F"/>
    <w:rsid w:val="00F4157B"/>
    <w:rsid w:val="00F63A3A"/>
    <w:rsid w:val="00F85729"/>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D962"/>
  <w15:docId w15:val="{4E5ECAB7-6EBE-DA4D-B3F1-BB89A098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B38"/>
    <w:rPr>
      <w:sz w:val="18"/>
      <w:szCs w:val="18"/>
    </w:rPr>
  </w:style>
  <w:style w:type="paragraph" w:styleId="CommentText">
    <w:name w:val="annotation text"/>
    <w:basedOn w:val="Normal"/>
    <w:link w:val="CommentTextChar"/>
    <w:uiPriority w:val="99"/>
    <w:semiHidden/>
    <w:unhideWhenUsed/>
    <w:rsid w:val="00091B38"/>
  </w:style>
  <w:style w:type="character" w:customStyle="1" w:styleId="CommentTextChar">
    <w:name w:val="Comment Text Char"/>
    <w:basedOn w:val="DefaultParagraphFont"/>
    <w:link w:val="CommentText"/>
    <w:uiPriority w:val="99"/>
    <w:semiHidden/>
    <w:rsid w:val="00091B38"/>
  </w:style>
  <w:style w:type="paragraph" w:styleId="BalloonText">
    <w:name w:val="Balloon Text"/>
    <w:basedOn w:val="Normal"/>
    <w:link w:val="BalloonTextChar"/>
    <w:uiPriority w:val="99"/>
    <w:semiHidden/>
    <w:unhideWhenUsed/>
    <w:rsid w:val="00091B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B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714FF"/>
    <w:rPr>
      <w:b/>
      <w:bCs/>
      <w:sz w:val="20"/>
      <w:szCs w:val="20"/>
    </w:rPr>
  </w:style>
  <w:style w:type="character" w:customStyle="1" w:styleId="CommentSubjectChar">
    <w:name w:val="Comment Subject Char"/>
    <w:basedOn w:val="CommentTextChar"/>
    <w:link w:val="CommentSubject"/>
    <w:uiPriority w:val="99"/>
    <w:semiHidden/>
    <w:rsid w:val="00E714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2018-12-16T20:35:00Z</dcterms:created>
  <dcterms:modified xsi:type="dcterms:W3CDTF">2019-01-20T23:37:00Z</dcterms:modified>
</cp:coreProperties>
</file>