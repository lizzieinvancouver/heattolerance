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7F346" w14:textId="77777777" w:rsidR="00696D94" w:rsidRDefault="00696D94" w:rsidP="00696D94">
      <w:pPr>
        <w:outlineLvl w:val="0"/>
        <w:rPr>
          <w:rFonts w:ascii="Calibri" w:hAnsi="Calibri"/>
        </w:rPr>
      </w:pPr>
      <w:commentRangeStart w:id="0"/>
      <w:r>
        <w:rPr>
          <w:rFonts w:ascii="Calibri" w:hAnsi="Calibri"/>
        </w:rPr>
        <w:t>Introduction</w:t>
      </w:r>
      <w:commentRangeEnd w:id="0"/>
      <w:r>
        <w:rPr>
          <w:rStyle w:val="CommentReference"/>
        </w:rPr>
        <w:commentReference w:id="0"/>
      </w:r>
    </w:p>
    <w:p w14:paraId="20BCB32D" w14:textId="77777777" w:rsidR="00696D94" w:rsidRDefault="00696D94" w:rsidP="00696D94">
      <w:pPr>
        <w:rPr>
          <w:rFonts w:ascii="Calibri" w:hAnsi="Calibri"/>
        </w:rPr>
      </w:pPr>
    </w:p>
    <w:p w14:paraId="02328ACF" w14:textId="77777777" w:rsidR="00696D94" w:rsidRDefault="00696D94" w:rsidP="00696D94">
      <w:pPr>
        <w:rPr>
          <w:rFonts w:ascii="Calibri" w:hAnsi="Calibri"/>
        </w:rPr>
      </w:pPr>
      <w:r>
        <w:rPr>
          <w:rFonts w:ascii="Calibri" w:hAnsi="Calibri"/>
        </w:rPr>
        <w:t xml:space="preserve">As the climate changes, the viticulture industry will need to adapt. Climate change is predicted to raise temperatures 1-3°C in winegrowing regions across the world, which could drive the major changes in the viticulture industry. Research suggests the industry will shift growing areas towards the poles and to higher elevations to maintain ideal growing temperatures for winegrapes {Schultz, 2010 #33}{Hannah, 2013 #10}.  In the Southern Hemisphere, where there is less landmass closer to the poles, climate change could lead to a loss in total viticultural land.  There is also concern that vineyards could move to land that is currently conserved {Hannah, 2013 #10}.  </w:t>
      </w:r>
    </w:p>
    <w:p w14:paraId="6803E949" w14:textId="77777777" w:rsidR="00696D94" w:rsidRDefault="00696D94" w:rsidP="00696D94">
      <w:pPr>
        <w:rPr>
          <w:rFonts w:ascii="Calibri" w:hAnsi="Calibri"/>
        </w:rPr>
      </w:pPr>
    </w:p>
    <w:p w14:paraId="7919774D" w14:textId="77777777" w:rsidR="00696D94" w:rsidRDefault="00696D94" w:rsidP="00696D94">
      <w:pPr>
        <w:rPr>
          <w:rFonts w:ascii="Calibri" w:hAnsi="Calibri"/>
        </w:rPr>
      </w:pPr>
      <w:r>
        <w:rPr>
          <w:rFonts w:ascii="Calibri" w:hAnsi="Calibri"/>
        </w:rPr>
        <w:t xml:space="preserve">Alternatively, vineyards could take advantage of the great genetic variety that already exists by planting varieties better suited to the new climate {Wolkovich, 2017 #32}.  </w:t>
      </w:r>
      <w:r w:rsidRPr="00895D32">
        <w:rPr>
          <w:rFonts w:ascii="Calibri" w:hAnsi="Calibri"/>
          <w:i/>
        </w:rPr>
        <w:t>Vitis vinifera</w:t>
      </w:r>
      <w:r>
        <w:rPr>
          <w:rFonts w:ascii="Calibri" w:hAnsi="Calibri"/>
          <w:i/>
        </w:rPr>
        <w:t xml:space="preserve"> </w:t>
      </w:r>
      <w:r w:rsidRPr="00895D32">
        <w:rPr>
          <w:rFonts w:ascii="Calibri" w:hAnsi="Calibri"/>
        </w:rPr>
        <w:t>subsp</w:t>
      </w:r>
      <w:r>
        <w:rPr>
          <w:rFonts w:ascii="Calibri" w:hAnsi="Calibri"/>
          <w:i/>
        </w:rPr>
        <w:t>. vinifera</w:t>
      </w:r>
      <w:r>
        <w:rPr>
          <w:rFonts w:ascii="Calibri" w:hAnsi="Calibri"/>
        </w:rPr>
        <w:t xml:space="preserve"> (winegrape) has at least </w:t>
      </w:r>
      <w:commentRangeStart w:id="1"/>
      <w:r>
        <w:rPr>
          <w:rFonts w:ascii="Calibri" w:hAnsi="Calibri"/>
        </w:rPr>
        <w:t>6000 genetically distinct varieties</w:t>
      </w:r>
      <w:commentRangeEnd w:id="1"/>
      <w:r>
        <w:rPr>
          <w:rFonts w:ascii="Calibri" w:hAnsi="Calibri"/>
        </w:rPr>
        <w:t xml:space="preserve"> grown for many purposes</w:t>
      </w:r>
      <w:r>
        <w:rPr>
          <w:rStyle w:val="CommentReference"/>
        </w:rPr>
        <w:commentReference w:id="1"/>
      </w:r>
      <w:r>
        <w:rPr>
          <w:rFonts w:ascii="Calibri" w:hAnsi="Calibri"/>
        </w:rPr>
        <w:t xml:space="preserve">, but only 1100 are grown for the viticulture industry, and an even smaller number dominate the global market </w:t>
      </w:r>
      <w:r>
        <w:rPr>
          <w:rFonts w:ascii="Calibri" w:hAnsi="Calibri"/>
        </w:rPr>
        <w:fldChar w:fldCharType="begin"/>
      </w:r>
      <w:r>
        <w:rPr>
          <w:rFonts w:ascii="Calibri" w:hAnsi="Calibri"/>
        </w:rPr>
        <w:instrText xml:space="preserve"> ADDIN EN.CITE &lt;EndNote&gt;&lt;Cite&gt;&lt;Author&gt;Wolkovich&lt;/Author&gt;&lt;Year&gt;2017&lt;/Year&gt;&lt;RecNum&gt;22&lt;/RecNum&gt;&lt;record&gt;&lt;rec-number&gt;22&lt;/rec-number&gt;&lt;foreign-keys&gt;&lt;key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Cite&gt;&lt;Author&gt;Wolkovich&lt;/Author&gt;&lt;Year&gt;2017&lt;/Year&gt;&lt;RecNum&gt;22&lt;/RecNum&gt;&lt;record&gt;&lt;rec-number&gt;22&lt;/rec-number&gt;&lt;foreign-keys&gt;&lt;key app="EN" db-id="vvp0wvdd55e557e5d9epztw9p9xpxaw0dpw0" timestamp="1509556723"&gt;22&lt;/key&gt;&lt;/foreign-keys&gt;&lt;ref-type name="Journal Article"&gt;17&lt;/ref-type&gt;&lt;contributors&gt;&lt;authors&gt;&lt;author&gt;E Wolkovich&lt;/author&gt;&lt;/authors&gt;&lt;/contributors&gt;&lt;titles&gt;&lt;title&gt;From Pinot to Xinomavro in the world’s future winegrowing regions&lt;/title&gt;&lt;/titles&gt;&lt;dates&gt;&lt;year&gt;2017&lt;/year&gt;&lt;/dates&gt;&lt;urls&gt;&lt;/urls&gt;&lt;/record&gt;&lt;/Cite&gt;&lt;/EndNote&gt;</w:instrText>
      </w:r>
      <w:r>
        <w:rPr>
          <w:rFonts w:ascii="Calibri" w:hAnsi="Calibri"/>
        </w:rPr>
        <w:fldChar w:fldCharType="end"/>
      </w:r>
      <w:r>
        <w:rPr>
          <w:rFonts w:ascii="Calibri" w:hAnsi="Calibri"/>
        </w:rPr>
        <w:t xml:space="preserve">{Lacombe, 2012 #45}. However, for this adaptation to be effective, the differences in phenology among these varieties must be better understood, so that the varieties could be matched with climates they could thrive in.  </w:t>
      </w:r>
    </w:p>
    <w:p w14:paraId="6102B763" w14:textId="77777777" w:rsidR="00696D94" w:rsidRDefault="00696D94" w:rsidP="00696D94">
      <w:pPr>
        <w:rPr>
          <w:rFonts w:ascii="Calibri" w:hAnsi="Calibri"/>
        </w:rPr>
      </w:pPr>
    </w:p>
    <w:p w14:paraId="404238E4" w14:textId="77777777" w:rsidR="00696D94" w:rsidRDefault="00696D94" w:rsidP="00696D94">
      <w:pPr>
        <w:rPr>
          <w:rFonts w:ascii="Calibri" w:hAnsi="Calibri"/>
        </w:rPr>
      </w:pPr>
      <w:r>
        <w:rPr>
          <w:rFonts w:ascii="Calibri" w:hAnsi="Calibri"/>
        </w:rPr>
        <w:t>Studying the phenology of different varieties of winegrapes would help viticulturists better adapt to climate change, because winegrape phenology is extremely sensitive to temperature {Jones, 2013 #36}{</w:t>
      </w:r>
      <w:proofErr w:type="spellStart"/>
      <w:r>
        <w:rPr>
          <w:rFonts w:ascii="Calibri" w:hAnsi="Calibri"/>
        </w:rPr>
        <w:t>Chuine</w:t>
      </w:r>
      <w:proofErr w:type="spellEnd"/>
      <w:r>
        <w:rPr>
          <w:rFonts w:ascii="Calibri" w:hAnsi="Calibri"/>
        </w:rPr>
        <w:t>, 2017 #41}. Timing for leafout and flowering of diverse plant species have advanced six to 20 days in the last 30-40 years of warming {Root, 2003 #</w:t>
      </w:r>
      <w:proofErr w:type="gramStart"/>
      <w:r>
        <w:rPr>
          <w:rFonts w:ascii="Calibri" w:hAnsi="Calibri"/>
        </w:rPr>
        <w:t>44}{</w:t>
      </w:r>
      <w:proofErr w:type="gramEnd"/>
      <w:r>
        <w:rPr>
          <w:rFonts w:ascii="Calibri" w:hAnsi="Calibri"/>
        </w:rPr>
        <w:t>Menzel, 2006 #42}, equivalent to four to six days per</w:t>
      </w:r>
      <w:ins w:id="2" w:author="Microsoft Office User" w:date="2018-10-22T09:14:00Z">
        <w:r>
          <w:rPr>
            <w:rFonts w:ascii="Calibri" w:hAnsi="Calibri"/>
          </w:rPr>
          <w:t xml:space="preserve"> degree </w:t>
        </w:r>
      </w:ins>
      <w:del w:id="3" w:author="Microsoft Office User" w:date="2018-10-22T09:14:00Z">
        <w:r w:rsidDel="00C549C2">
          <w:rPr>
            <w:rFonts w:ascii="Calibri" w:hAnsi="Calibri"/>
          </w:rPr>
          <w:delText>°</w:delText>
        </w:r>
      </w:del>
      <w:r>
        <w:rPr>
          <w:rFonts w:ascii="Calibri" w:hAnsi="Calibri"/>
        </w:rPr>
        <w:t>C</w:t>
      </w:r>
      <w:ins w:id="4" w:author="Microsoft Office User" w:date="2018-10-22T09:14:00Z">
        <w:r>
          <w:rPr>
            <w:rFonts w:ascii="Calibri" w:hAnsi="Calibri"/>
          </w:rPr>
          <w:t>elsius</w:t>
        </w:r>
      </w:ins>
      <w:del w:id="5" w:author="Microsoft Office User" w:date="2018-10-22T09:14:00Z">
        <w:r w:rsidDel="00C549C2">
          <w:rPr>
            <w:rFonts w:ascii="Calibri" w:hAnsi="Calibri"/>
          </w:rPr>
          <w:delText xml:space="preserve"> (WOLKOVICH 2012)</w:delText>
        </w:r>
      </w:del>
      <w:r>
        <w:rPr>
          <w:rFonts w:ascii="Calibri" w:hAnsi="Calibri"/>
        </w:rPr>
        <w:t>. A similar advance is seen for winegrape harvest dates, which can change about 6 days per °C {</w:t>
      </w:r>
      <w:commentRangeStart w:id="6"/>
      <w:r>
        <w:rPr>
          <w:rFonts w:ascii="Calibri" w:hAnsi="Calibri"/>
        </w:rPr>
        <w:t>Benjamin, 2016 #31</w:t>
      </w:r>
      <w:commentRangeEnd w:id="6"/>
      <w:r>
        <w:rPr>
          <w:rStyle w:val="CommentReference"/>
        </w:rPr>
        <w:commentReference w:id="6"/>
      </w:r>
      <w:r>
        <w:rPr>
          <w:rFonts w:ascii="Calibri" w:hAnsi="Calibri"/>
        </w:rPr>
        <w:t>}.  In winegrapes, phenological timing varies across varieties, and it is this variation that could be used to better adapt to future climates.  Generally, timing of phenology can vary from three to six weeks across varieties {</w:t>
      </w:r>
      <w:commentRangeStart w:id="7"/>
      <w:r>
        <w:rPr>
          <w:rFonts w:ascii="Calibri" w:hAnsi="Calibri"/>
        </w:rPr>
        <w:t>Wolkovich, 2017 #32</w:t>
      </w:r>
      <w:commentRangeEnd w:id="7"/>
      <w:r>
        <w:rPr>
          <w:rStyle w:val="CommentReference"/>
        </w:rPr>
        <w:commentReference w:id="7"/>
      </w:r>
      <w:r>
        <w:rPr>
          <w:rFonts w:ascii="Calibri" w:hAnsi="Calibri"/>
        </w:rPr>
        <w:t>}{</w:t>
      </w:r>
      <w:proofErr w:type="spellStart"/>
      <w:r>
        <w:rPr>
          <w:rFonts w:ascii="Calibri" w:hAnsi="Calibri"/>
        </w:rPr>
        <w:t>Boursiuot</w:t>
      </w:r>
      <w:proofErr w:type="spellEnd"/>
      <w:r>
        <w:rPr>
          <w:rFonts w:ascii="Calibri" w:hAnsi="Calibri"/>
        </w:rPr>
        <w:t xml:space="preserve">, 1995 #62}.  However, most varieties have very little phenological data from which to infer where they could best be grown.  Harvest dates are the only data available for over 90% of varieties, so for phenological data to be used for adaptation, more varieties need to be studied {Parker, 2013 #46;Parker, 2011 #47}.  Expanding the amount of data on flowering can also help improve models, which seek to understand how winegrapes will be affected by climate change and how the industry could change in order to endure. </w:t>
      </w:r>
    </w:p>
    <w:p w14:paraId="478D5A32" w14:textId="77777777" w:rsidR="00696D94" w:rsidRDefault="00696D94" w:rsidP="00696D94">
      <w:pPr>
        <w:rPr>
          <w:rFonts w:ascii="Calibri" w:hAnsi="Calibri"/>
        </w:rPr>
      </w:pPr>
    </w:p>
    <w:p w14:paraId="14CA0210" w14:textId="77777777" w:rsidR="00696D94" w:rsidRDefault="00696D94" w:rsidP="00696D94">
      <w:pPr>
        <w:rPr>
          <w:rFonts w:ascii="Calibri" w:hAnsi="Calibri"/>
        </w:rPr>
      </w:pPr>
      <w:commentRangeStart w:id="8"/>
      <w:r>
        <w:rPr>
          <w:rFonts w:ascii="Calibri" w:hAnsi="Calibri"/>
        </w:rPr>
        <w:t xml:space="preserve">Because successful flowers become berries, understanding how climate change will affect winegrape flowering is an important aspect of the overall effect on phenology and directly relates to harvest yields.  Petrie and </w:t>
      </w:r>
      <w:proofErr w:type="spellStart"/>
      <w:r>
        <w:rPr>
          <w:rFonts w:ascii="Calibri" w:hAnsi="Calibri"/>
        </w:rPr>
        <w:t>Clingeleffer</w:t>
      </w:r>
      <w:proofErr w:type="spellEnd"/>
      <w:r>
        <w:rPr>
          <w:rFonts w:ascii="Calibri" w:hAnsi="Calibri"/>
        </w:rPr>
        <w:t xml:space="preserve"> (2004) found that Chardonnay buds exposed to elevated temperatures just before or just after budburst produced 24.2-32.6 less flowers per °C warming.  Other research has found that Semillon winegrapes exposed to four days of elevated temperatures (40 °C during the day and 25 °C at night) during flowering aborted all flowers {Greer, 2010 #34}. Studies of vegetative growth and photosynthesis in other perennial crops exposed to a range of temperatures exhibited that extreme temperatures tend to slow or </w:t>
      </w:r>
      <w:r>
        <w:rPr>
          <w:rFonts w:ascii="Calibri" w:hAnsi="Calibri"/>
        </w:rPr>
        <w:lastRenderedPageBreak/>
        <w:t>inhibit certain processes in the plants {</w:t>
      </w:r>
      <w:proofErr w:type="spellStart"/>
      <w:r>
        <w:rPr>
          <w:rFonts w:ascii="Calibri" w:hAnsi="Calibri"/>
        </w:rPr>
        <w:t>Zaka</w:t>
      </w:r>
      <w:proofErr w:type="spellEnd"/>
      <w:r>
        <w:rPr>
          <w:rFonts w:ascii="Calibri" w:hAnsi="Calibri"/>
        </w:rPr>
        <w:t>, 2017 #61;Zaka, 2016 #60}.  It is possible that flowering will follow a similar bell-shaped response curve.</w:t>
      </w:r>
      <w:commentRangeEnd w:id="8"/>
      <w:r>
        <w:rPr>
          <w:rStyle w:val="CommentReference"/>
        </w:rPr>
        <w:commentReference w:id="8"/>
      </w:r>
    </w:p>
    <w:p w14:paraId="24BDE7BF" w14:textId="77777777" w:rsidR="00696D94" w:rsidRDefault="00696D94" w:rsidP="00696D94">
      <w:pPr>
        <w:rPr>
          <w:rFonts w:ascii="Calibri" w:hAnsi="Calibri"/>
        </w:rPr>
      </w:pPr>
    </w:p>
    <w:p w14:paraId="24704C40" w14:textId="77777777" w:rsidR="00696D94" w:rsidRDefault="00696D94" w:rsidP="00696D94">
      <w:pPr>
        <w:rPr>
          <w:rFonts w:ascii="Calibri" w:hAnsi="Calibri"/>
        </w:rPr>
      </w:pPr>
      <w:commentRangeStart w:id="9"/>
      <w:r>
        <w:rPr>
          <w:rFonts w:ascii="Calibri" w:hAnsi="Calibri"/>
        </w:rPr>
        <w:t xml:space="preserve">Here we studied the phenology of </w:t>
      </w:r>
      <w:ins w:id="10" w:author="Microsoft Office User" w:date="2018-10-22T09:18:00Z">
        <w:r>
          <w:rPr>
            <w:rFonts w:ascii="Calibri" w:hAnsi="Calibri"/>
          </w:rPr>
          <w:t>50</w:t>
        </w:r>
      </w:ins>
      <w:del w:id="11" w:author="Microsoft Office User" w:date="2018-10-22T09:18:00Z">
        <w:r w:rsidDel="005774A3">
          <w:rPr>
            <w:rFonts w:ascii="Calibri" w:hAnsi="Calibri"/>
          </w:rPr>
          <w:delText>XX</w:delText>
        </w:r>
      </w:del>
      <w:r>
        <w:rPr>
          <w:rFonts w:ascii="Calibri" w:hAnsi="Calibri"/>
        </w:rPr>
        <w:t xml:space="preserve"> varieties in the field and </w:t>
      </w:r>
      <w:proofErr w:type="gramStart"/>
      <w:r>
        <w:rPr>
          <w:rFonts w:ascii="Calibri" w:hAnsi="Calibri"/>
        </w:rPr>
        <w:t>lab, and</w:t>
      </w:r>
      <w:proofErr w:type="gramEnd"/>
      <w:r>
        <w:rPr>
          <w:rFonts w:ascii="Calibri" w:hAnsi="Calibri"/>
        </w:rPr>
        <w:t xml:space="preserve"> examined the flowering response of mixed varieties across a wide range of temperatures. We were particularly interested in the effect of heat stress on phenological timing. This information could be used to broaden the understanding of phenology for little-studied varieties of winegrapes. </w:t>
      </w:r>
    </w:p>
    <w:p w14:paraId="032A0021" w14:textId="77777777" w:rsidR="00696D94" w:rsidRDefault="00696D94" w:rsidP="00696D94">
      <w:pPr>
        <w:rPr>
          <w:rFonts w:ascii="Calibri" w:hAnsi="Calibri"/>
        </w:rPr>
      </w:pPr>
      <w:r>
        <w:rPr>
          <w:rFonts w:ascii="Calibri" w:hAnsi="Calibri"/>
        </w:rPr>
        <w:br w:type="page"/>
      </w:r>
    </w:p>
    <w:commentRangeEnd w:id="9"/>
    <w:p w14:paraId="1D187AD4" w14:textId="77777777" w:rsidR="00D70FE0" w:rsidRDefault="000B3811" w:rsidP="00327673">
      <w:pPr>
        <w:outlineLvl w:val="0"/>
      </w:pPr>
      <w:r>
        <w:lastRenderedPageBreak/>
        <w:t>Methods</w:t>
      </w:r>
    </w:p>
    <w:p w14:paraId="2EBEFDB0" w14:textId="77777777" w:rsidR="006C121E" w:rsidRDefault="006C121E">
      <w:pPr>
        <w:rPr>
          <w:rFonts w:ascii="Calibri" w:hAnsi="Calibri"/>
        </w:rPr>
      </w:pPr>
    </w:p>
    <w:p w14:paraId="3D8B08EF" w14:textId="4C14807A" w:rsidR="00E40269" w:rsidRDefault="00E40269" w:rsidP="006C121E">
      <w:pPr>
        <w:rPr>
          <w:rFonts w:ascii="Calibri" w:hAnsi="Calibri"/>
        </w:rPr>
      </w:pPr>
      <w:r>
        <w:rPr>
          <w:rFonts w:ascii="Calibri" w:hAnsi="Calibri"/>
        </w:rPr>
        <w:t>Dormant</w:t>
      </w:r>
      <w:r w:rsidR="006C121E">
        <w:rPr>
          <w:rFonts w:ascii="Calibri" w:hAnsi="Calibri"/>
        </w:rPr>
        <w:t xml:space="preserve"> </w:t>
      </w:r>
      <w:r w:rsidR="009D31F5">
        <w:rPr>
          <w:rFonts w:ascii="Calibri" w:hAnsi="Calibri"/>
        </w:rPr>
        <w:t xml:space="preserve">winegrape </w:t>
      </w:r>
      <w:r w:rsidR="006C121E">
        <w:rPr>
          <w:rFonts w:ascii="Calibri" w:hAnsi="Calibri"/>
        </w:rPr>
        <w:t>cuttings were taken from the UC Davis Robert Mondavi Institute vineyard in December</w:t>
      </w:r>
      <w:r w:rsidR="00EA0E17">
        <w:rPr>
          <w:rFonts w:ascii="Calibri" w:hAnsi="Calibri"/>
        </w:rPr>
        <w:t xml:space="preserve"> </w:t>
      </w:r>
      <w:r w:rsidR="0083421C">
        <w:rPr>
          <w:rFonts w:ascii="Calibri" w:hAnsi="Calibri"/>
        </w:rPr>
        <w:t>2015</w:t>
      </w:r>
      <w:r>
        <w:rPr>
          <w:rFonts w:ascii="Calibri" w:hAnsi="Calibri"/>
        </w:rPr>
        <w:t xml:space="preserve">, where phenology was monitored in the 2015 growing season.  Observations using the modified </w:t>
      </w:r>
      <w:proofErr w:type="spellStart"/>
      <w:r>
        <w:rPr>
          <w:rFonts w:ascii="Calibri" w:hAnsi="Calibri"/>
        </w:rPr>
        <w:t>Eichorn</w:t>
      </w:r>
      <w:proofErr w:type="spellEnd"/>
      <w:r>
        <w:rPr>
          <w:rFonts w:ascii="Calibri" w:hAnsi="Calibri"/>
        </w:rPr>
        <w:t xml:space="preserve">-Lorenz (EL) scale </w:t>
      </w:r>
      <w:r w:rsidR="00065B22">
        <w:rPr>
          <w:rFonts w:ascii="Calibri" w:hAnsi="Calibri"/>
        </w:rPr>
        <w:t>{Coombe, 1995 #37}</w:t>
      </w:r>
      <w:del w:id="12" w:author="Microsoft Office User" w:date="2018-10-18T09:31:00Z">
        <w:r w:rsidDel="00065B22">
          <w:rPr>
            <w:rFonts w:ascii="Calibri" w:hAnsi="Calibri"/>
          </w:rPr>
          <w:delText xml:space="preserve">(REFERENCE) </w:delText>
        </w:r>
      </w:del>
      <w:r>
        <w:rPr>
          <w:rFonts w:ascii="Calibri" w:hAnsi="Calibri"/>
        </w:rPr>
        <w:t xml:space="preserve">began 6 March 2015 and continued </w:t>
      </w:r>
      <w:proofErr w:type="gramStart"/>
      <w:r>
        <w:rPr>
          <w:rFonts w:ascii="Calibri" w:hAnsi="Calibri"/>
        </w:rPr>
        <w:t>generally every</w:t>
      </w:r>
      <w:proofErr w:type="gramEnd"/>
      <w:r>
        <w:rPr>
          <w:rFonts w:ascii="Calibri" w:hAnsi="Calibri"/>
        </w:rPr>
        <w:t xml:space="preserve"> 3-4 days until 2 April 2015, when almost all plants had reached EL stage 11 or higher.</w:t>
      </w:r>
    </w:p>
    <w:p w14:paraId="5FE14379" w14:textId="77777777" w:rsidR="00E40269" w:rsidRDefault="00E40269" w:rsidP="006C121E">
      <w:pPr>
        <w:rPr>
          <w:rFonts w:ascii="Calibri" w:hAnsi="Calibri"/>
        </w:rPr>
      </w:pPr>
    </w:p>
    <w:p w14:paraId="46EC7A6B" w14:textId="03A5862A" w:rsidR="006C121E" w:rsidRDefault="00E40269" w:rsidP="006C121E">
      <w:r>
        <w:rPr>
          <w:rFonts w:ascii="Calibri" w:hAnsi="Calibri"/>
        </w:rPr>
        <w:t>Following collection, cuttings were chilled for 21 days (</w:t>
      </w:r>
      <w:r w:rsidR="00895D32">
        <w:rPr>
          <w:rFonts w:ascii="Calibri" w:hAnsi="Calibri"/>
        </w:rPr>
        <w:t>4° C, 21 d</w:t>
      </w:r>
      <w:r>
        <w:rPr>
          <w:rFonts w:ascii="Calibri" w:hAnsi="Calibri"/>
        </w:rPr>
        <w:t xml:space="preserve">) at the Arnold Arboretum, then forced in greenhouses </w:t>
      </w:r>
      <w:r w:rsidR="00B07284">
        <w:t xml:space="preserve">in 26 cm diameter pots </w:t>
      </w:r>
      <w:r>
        <w:t xml:space="preserve">in January 2016.  After several months of growth, on </w:t>
      </w:r>
      <w:r w:rsidR="0083421C">
        <w:t>27 May</w:t>
      </w:r>
      <w:r w:rsidR="009D31F5">
        <w:t xml:space="preserve"> they were placed in growth chambers w</w:t>
      </w:r>
      <w:r w:rsidR="00B07284">
        <w:t>ith day/night temperatures of 6/4</w:t>
      </w:r>
      <w:r w:rsidR="009D31F5">
        <w:t xml:space="preserve"> </w:t>
      </w:r>
      <w:r w:rsidR="009D31F5">
        <w:rPr>
          <w:rFonts w:ascii="Calibri" w:hAnsi="Calibri"/>
        </w:rPr>
        <w:t>°C</w:t>
      </w:r>
      <w:r w:rsidR="00B07284">
        <w:t xml:space="preserve"> and </w:t>
      </w:r>
      <w:r w:rsidR="009D31F5">
        <w:t>an 8-hour photoperiod to induce dormancy</w:t>
      </w:r>
      <w:r w:rsidR="00B07284">
        <w:t xml:space="preserve">, though the plants did not appear </w:t>
      </w:r>
      <w:r w:rsidR="0083421C">
        <w:t>visibly dormant until 20 June</w:t>
      </w:r>
      <w:r w:rsidR="00B10496">
        <w:t>.</w:t>
      </w:r>
    </w:p>
    <w:p w14:paraId="0951E2E8" w14:textId="77777777" w:rsidR="006C121E" w:rsidRDefault="006C121E" w:rsidP="006C121E"/>
    <w:p w14:paraId="79213096" w14:textId="45D2F393" w:rsidR="006C121E" w:rsidRDefault="0083421C" w:rsidP="006C121E">
      <w:pPr>
        <w:rPr>
          <w:rFonts w:ascii="Calibri" w:hAnsi="Calibri"/>
        </w:rPr>
      </w:pPr>
      <w:r>
        <w:t>On 15 August</w:t>
      </w:r>
      <w:r w:rsidR="00E40269">
        <w:t xml:space="preserve"> 2016</w:t>
      </w:r>
      <w:r w:rsidR="006C121E">
        <w:t>, the</w:t>
      </w:r>
      <w:r w:rsidR="009D31F5">
        <w:t xml:space="preserve"> 351</w:t>
      </w:r>
      <w:r w:rsidR="00EA0E17">
        <w:t xml:space="preserve"> </w:t>
      </w:r>
      <w:r w:rsidR="00895618">
        <w:t>potted cuttings</w:t>
      </w:r>
      <w:r w:rsidR="006C121E">
        <w:t xml:space="preserve"> were moved </w:t>
      </w:r>
      <w:r w:rsidR="00E40269">
        <w:t>out of the chambers</w:t>
      </w:r>
      <w:r w:rsidR="009D31F5">
        <w:t xml:space="preserve"> and</w:t>
      </w:r>
      <w:r w:rsidR="006C121E">
        <w:t xml:space="preserve"> into a greenhouse where the initial day temperature was 18.5 </w:t>
      </w:r>
      <w:r w:rsidR="006C121E">
        <w:rPr>
          <w:rFonts w:ascii="Calibri" w:hAnsi="Calibri"/>
        </w:rPr>
        <w:t xml:space="preserve">± </w:t>
      </w:r>
      <w:r w:rsidR="006C121E">
        <w:t xml:space="preserve">1.5 </w:t>
      </w:r>
      <w:r w:rsidR="006C121E">
        <w:rPr>
          <w:rFonts w:ascii="Calibri" w:hAnsi="Calibri"/>
        </w:rPr>
        <w:t>°</w:t>
      </w:r>
      <w:r w:rsidR="009D31F5">
        <w:rPr>
          <w:rFonts w:ascii="Calibri" w:hAnsi="Calibri"/>
        </w:rPr>
        <w:t>C</w:t>
      </w:r>
      <w:r w:rsidR="009D31F5">
        <w:t xml:space="preserve"> and</w:t>
      </w:r>
      <w:r w:rsidR="006C121E">
        <w:t xml:space="preserve"> night temperature was 16.75 </w:t>
      </w:r>
      <w:r w:rsidR="006C121E">
        <w:rPr>
          <w:rFonts w:ascii="Calibri" w:hAnsi="Calibri"/>
        </w:rPr>
        <w:t xml:space="preserve">± 1.25 °C.  </w:t>
      </w:r>
      <w:r w:rsidR="00B07284">
        <w:rPr>
          <w:rFonts w:ascii="Calibri" w:hAnsi="Calibri"/>
        </w:rPr>
        <w:t xml:space="preserve">After the first week, </w:t>
      </w:r>
      <w:r w:rsidR="006C121E">
        <w:rPr>
          <w:rFonts w:ascii="Calibri" w:hAnsi="Calibri"/>
        </w:rPr>
        <w:t xml:space="preserve">the temperatures were </w:t>
      </w:r>
      <w:r w:rsidR="00B07284">
        <w:rPr>
          <w:rFonts w:ascii="Calibri" w:hAnsi="Calibri"/>
        </w:rPr>
        <w:t xml:space="preserve">slowly </w:t>
      </w:r>
      <w:r w:rsidR="006C121E">
        <w:rPr>
          <w:rFonts w:ascii="Calibri" w:hAnsi="Calibri"/>
        </w:rPr>
        <w:t xml:space="preserve">raised to 25.5 ± </w:t>
      </w:r>
      <w:r w:rsidR="006C121E">
        <w:t xml:space="preserve">2.5 </w:t>
      </w:r>
      <w:r w:rsidR="00AE0626">
        <w:rPr>
          <w:rFonts w:ascii="Calibri" w:hAnsi="Calibri"/>
        </w:rPr>
        <w:t>°C</w:t>
      </w:r>
      <w:r w:rsidR="00AE0626">
        <w:t xml:space="preserve"> </w:t>
      </w:r>
      <w:r w:rsidR="006C121E">
        <w:t xml:space="preserve">during the day and lowered to 10 </w:t>
      </w:r>
      <w:r w:rsidR="006C121E">
        <w:rPr>
          <w:rFonts w:ascii="Calibri" w:hAnsi="Calibri"/>
        </w:rPr>
        <w:t xml:space="preserve">°C at night.  The cuttings were pruned the day they were removed from dormancy so that each cutting had two spurs and each spur had two nodes.  </w:t>
      </w:r>
      <w:r w:rsidR="00B95954">
        <w:rPr>
          <w:rFonts w:ascii="Calibri" w:hAnsi="Calibri"/>
        </w:rPr>
        <w:t>Then, the diameter of each spur and node and the distance between the two nodes on each spu</w:t>
      </w:r>
      <w:r w:rsidR="00123CB5">
        <w:rPr>
          <w:rFonts w:ascii="Calibri" w:hAnsi="Calibri"/>
        </w:rPr>
        <w:t>r were measured with calipers.</w:t>
      </w:r>
    </w:p>
    <w:p w14:paraId="70172685" w14:textId="2131A48B" w:rsidR="006C121E" w:rsidRDefault="006C121E"/>
    <w:p w14:paraId="3F709ECA" w14:textId="06C95CDF" w:rsidR="00123CB5" w:rsidRDefault="00EC1BE1">
      <w:r>
        <w:t>T</w:t>
      </w:r>
      <w:r w:rsidR="0083421C">
        <w:t>wice a week, beginning 22 August</w:t>
      </w:r>
      <w:r>
        <w:t>, each plant’s development was reco</w:t>
      </w:r>
      <w:r w:rsidR="00EA0E17">
        <w:t xml:space="preserve">rded using the modified </w:t>
      </w:r>
      <w:proofErr w:type="spellStart"/>
      <w:r w:rsidR="00EA0E17">
        <w:t>Eichorn</w:t>
      </w:r>
      <w:proofErr w:type="spellEnd"/>
      <w:r w:rsidR="00EA0E17">
        <w:t>-</w:t>
      </w:r>
      <w:r>
        <w:t>Lorenz</w:t>
      </w:r>
      <w:r w:rsidR="00BF3903">
        <w:t xml:space="preserve"> </w:t>
      </w:r>
      <w:r>
        <w:t>scale</w:t>
      </w:r>
      <w:ins w:id="13" w:author="Microsoft Office User" w:date="2018-10-22T09:13:00Z">
        <w:r w:rsidR="00C549C2">
          <w:t xml:space="preserve"> </w:t>
        </w:r>
      </w:ins>
      <w:r w:rsidR="00C549C2">
        <w:t>{Coombe, 1995 #64}</w:t>
      </w:r>
      <w:r w:rsidR="00EA0E17">
        <w:t xml:space="preserve"> </w:t>
      </w:r>
      <w:del w:id="14" w:author="Microsoft Office User" w:date="2018-10-22T09:13:00Z">
        <w:r w:rsidR="00EA0E17" w:rsidDel="00C549C2">
          <w:delText>(REFERENCE)</w:delText>
        </w:r>
        <w:r w:rsidDel="00C549C2">
          <w:delText xml:space="preserve"> </w:delText>
        </w:r>
      </w:del>
      <w:r>
        <w:t xml:space="preserve">and soil moisture was measured with a probe in three locations in each pot.  </w:t>
      </w:r>
      <w:r w:rsidR="00A943BB">
        <w:t>Each spur was kept at</w:t>
      </w:r>
      <w:r w:rsidR="00EA0E17">
        <w:t xml:space="preserve"> two shoots, but only the dominant shoot on each spur had observations recorded</w:t>
      </w:r>
      <w:r w:rsidR="00A943BB">
        <w:t xml:space="preserve">.  Each shoot was </w:t>
      </w:r>
      <w:r w:rsidR="00D626C0">
        <w:t>trained up a stake for support</w:t>
      </w:r>
      <w:r w:rsidR="00EA0E17">
        <w:t xml:space="preserve">.  </w:t>
      </w:r>
      <w:r>
        <w:t xml:space="preserve">When an inflorescence had developed (EL stage 12), the plant was randomly assigned to one of five growth chambers if it was a part of the heat tolerance experiment.  Otherwise, observations on it </w:t>
      </w:r>
      <w:r w:rsidR="00056EAE">
        <w:t>continued</w:t>
      </w:r>
      <w:r w:rsidR="00123CB5">
        <w:t xml:space="preserve"> in the greenhouse.</w:t>
      </w:r>
      <w:r w:rsidR="0020514D">
        <w:t xml:space="preserve">  </w:t>
      </w:r>
      <w:r w:rsidR="006F561A">
        <w:t>V</w:t>
      </w:r>
      <w:r w:rsidR="00E867DF">
        <w:t xml:space="preserve">arieties </w:t>
      </w:r>
      <w:r w:rsidR="006F561A">
        <w:t xml:space="preserve">were </w:t>
      </w:r>
      <w:r w:rsidR="00E867DF">
        <w:t>chosen for inclusion in the experiment</w:t>
      </w:r>
      <w:r w:rsidR="005A1CF5">
        <w:t xml:space="preserve"> </w:t>
      </w:r>
      <w:r w:rsidR="006F561A">
        <w:t>to include</w:t>
      </w:r>
      <w:r w:rsidR="005A1CF5">
        <w:t xml:space="preserve"> a diversity of phenology </w:t>
      </w:r>
      <w:r w:rsidR="006F561A">
        <w:t>from those varieties for which there were five or more replicates growing</w:t>
      </w:r>
      <w:r w:rsidR="005A1CF5">
        <w:t>.</w:t>
      </w:r>
    </w:p>
    <w:p w14:paraId="2F357FF9" w14:textId="77777777" w:rsidR="00EC1BE1" w:rsidRDefault="00EC1BE1"/>
    <w:p w14:paraId="395DC936" w14:textId="05985303" w:rsidR="00EA0E17" w:rsidRDefault="00FE6646">
      <w:pPr>
        <w:rPr>
          <w:rFonts w:ascii="Calibri" w:hAnsi="Calibri"/>
        </w:rPr>
      </w:pPr>
      <w:r>
        <w:t xml:space="preserve">The five chambers all had </w:t>
      </w:r>
      <w:r w:rsidR="00407B6C">
        <w:t>a 12-hour photoperiod with</w:t>
      </w:r>
      <w:r>
        <w:t xml:space="preserve"> 800 </w:t>
      </w:r>
      <w:r w:rsidRPr="00FE6646">
        <w:t>m</w:t>
      </w:r>
      <w:r>
        <w:rPr>
          <w:vertAlign w:val="superscript"/>
        </w:rPr>
        <w:t>-2</w:t>
      </w:r>
      <w:r w:rsidRPr="00FE6646">
        <w:t>s</w:t>
      </w:r>
      <w:r>
        <w:rPr>
          <w:vertAlign w:val="superscript"/>
        </w:rPr>
        <w:t xml:space="preserve">-1 </w:t>
      </w:r>
      <w:r>
        <w:t xml:space="preserve">of fluorescent light, but </w:t>
      </w:r>
      <w:r w:rsidR="006F561A">
        <w:t xml:space="preserve">varied in their temperature: </w:t>
      </w:r>
      <w:r>
        <w:t xml:space="preserve">Chamber 1 was set at 17/23 </w:t>
      </w:r>
      <w:r>
        <w:rPr>
          <w:rFonts w:ascii="Calibri" w:hAnsi="Calibri"/>
        </w:rPr>
        <w:t>°C, Chamber 2 was set at 23/29 °C, Chamber 3 was set at 27/33 °C, Chamber 4 was set at 31/37 °C, and Chamber 5 was set at 34/40 °C.  Initially, CO</w:t>
      </w:r>
      <w:r>
        <w:rPr>
          <w:rFonts w:ascii="Calibri" w:hAnsi="Calibri"/>
          <w:vertAlign w:val="subscript"/>
        </w:rPr>
        <w:t>2</w:t>
      </w:r>
      <w:r>
        <w:rPr>
          <w:rFonts w:ascii="Calibri" w:hAnsi="Calibri"/>
        </w:rPr>
        <w:t xml:space="preserve"> levels were set at 400 ppm during the day and 600 ppm at night</w:t>
      </w:r>
      <w:r w:rsidR="007776B5">
        <w:rPr>
          <w:rFonts w:ascii="Calibri" w:hAnsi="Calibri"/>
        </w:rPr>
        <w:t xml:space="preserve">, because plants </w:t>
      </w:r>
      <w:r w:rsidR="00863635">
        <w:rPr>
          <w:rFonts w:ascii="Calibri" w:hAnsi="Calibri"/>
        </w:rPr>
        <w:t>respire</w:t>
      </w:r>
      <w:r w:rsidR="009F399C">
        <w:rPr>
          <w:rFonts w:ascii="Calibri" w:hAnsi="Calibri"/>
        </w:rPr>
        <w:t xml:space="preserve"> at night,</w:t>
      </w:r>
      <w:commentRangeStart w:id="15"/>
      <w:r w:rsidR="009F399C">
        <w:rPr>
          <w:rFonts w:ascii="Calibri" w:hAnsi="Calibri"/>
        </w:rPr>
        <w:t xml:space="preserve"> increasing CO</w:t>
      </w:r>
      <w:r w:rsidR="009F399C">
        <w:rPr>
          <w:rFonts w:ascii="Calibri" w:hAnsi="Calibri"/>
          <w:vertAlign w:val="subscript"/>
        </w:rPr>
        <w:t>2</w:t>
      </w:r>
      <w:r w:rsidR="009F399C">
        <w:rPr>
          <w:rFonts w:ascii="Calibri" w:hAnsi="Calibri"/>
        </w:rPr>
        <w:t xml:space="preserve"> levels</w:t>
      </w:r>
      <w:del w:id="16" w:author="Elizabeth Wolkovich" w:date="2018-09-14T17:56:00Z">
        <w:r w:rsidR="009F399C" w:rsidDel="00BA5C15">
          <w:rPr>
            <w:rFonts w:ascii="Calibri" w:hAnsi="Calibri"/>
          </w:rPr>
          <w:delText xml:space="preserve"> (REFERENCE)</w:delText>
        </w:r>
      </w:del>
      <w:r>
        <w:rPr>
          <w:rFonts w:ascii="Calibri" w:hAnsi="Calibri"/>
        </w:rPr>
        <w:t xml:space="preserve">.  </w:t>
      </w:r>
      <w:commentRangeEnd w:id="15"/>
      <w:r w:rsidR="00B03009">
        <w:rPr>
          <w:rStyle w:val="CommentReference"/>
        </w:rPr>
        <w:commentReference w:id="15"/>
      </w:r>
      <w:r w:rsidR="00407B6C">
        <w:rPr>
          <w:rFonts w:ascii="Calibri" w:hAnsi="Calibri"/>
        </w:rPr>
        <w:t>Each inflorescence was contained in a paper bag to collect the flower caps as they fell</w:t>
      </w:r>
      <w:r w:rsidR="00123CB5">
        <w:rPr>
          <w:rFonts w:ascii="Calibri" w:hAnsi="Calibri"/>
        </w:rPr>
        <w:t>.</w:t>
      </w:r>
    </w:p>
    <w:p w14:paraId="49713BBD" w14:textId="77777777" w:rsidR="00EA0E17" w:rsidRDefault="00EA0E17">
      <w:pPr>
        <w:rPr>
          <w:rFonts w:ascii="Calibri" w:hAnsi="Calibri"/>
        </w:rPr>
      </w:pPr>
    </w:p>
    <w:p w14:paraId="327B461B" w14:textId="30D8F7ED" w:rsidR="00EC1BE1" w:rsidRDefault="001E0C39">
      <w:pPr>
        <w:rPr>
          <w:rFonts w:ascii="Calibri" w:hAnsi="Calibri"/>
        </w:rPr>
      </w:pPr>
      <w:r>
        <w:rPr>
          <w:rFonts w:ascii="Calibri" w:hAnsi="Calibri"/>
        </w:rPr>
        <w:t>Observations on the percent flowering, leaf number, stem le</w:t>
      </w:r>
      <w:r w:rsidR="00EA0E17">
        <w:rPr>
          <w:rFonts w:ascii="Calibri" w:hAnsi="Calibri"/>
        </w:rPr>
        <w:t xml:space="preserve">ngth, and number </w:t>
      </w:r>
      <w:r w:rsidR="00056EAE">
        <w:rPr>
          <w:rFonts w:ascii="Calibri" w:hAnsi="Calibri"/>
        </w:rPr>
        <w:t xml:space="preserve">of </w:t>
      </w:r>
      <w:r w:rsidR="00EA0E17">
        <w:rPr>
          <w:rFonts w:ascii="Calibri" w:hAnsi="Calibri"/>
        </w:rPr>
        <w:t>fallen flower caps along with soil moisture readings were made thr</w:t>
      </w:r>
      <w:r w:rsidR="00056EAE">
        <w:rPr>
          <w:rFonts w:ascii="Calibri" w:hAnsi="Calibri"/>
        </w:rPr>
        <w:t>ee times a week. On 19 September</w:t>
      </w:r>
      <w:r w:rsidR="00EA0E17">
        <w:rPr>
          <w:rFonts w:ascii="Calibri" w:hAnsi="Calibri"/>
        </w:rPr>
        <w:t xml:space="preserve">, it was noted that some inflorescence bags also contained aborted buds that had yet to flower, and </w:t>
      </w:r>
      <w:r w:rsidR="006F561A">
        <w:rPr>
          <w:rFonts w:ascii="Calibri" w:hAnsi="Calibri"/>
        </w:rPr>
        <w:t xml:space="preserve">thereafter observations of aborted </w:t>
      </w:r>
      <w:proofErr w:type="spellStart"/>
      <w:r w:rsidR="006F561A">
        <w:rPr>
          <w:rFonts w:ascii="Calibri" w:hAnsi="Calibri"/>
        </w:rPr>
        <w:t>buds</w:t>
      </w:r>
      <w:r w:rsidR="005F46A8">
        <w:rPr>
          <w:rFonts w:ascii="Calibri" w:hAnsi="Calibri"/>
        </w:rPr>
        <w:t>were</w:t>
      </w:r>
      <w:proofErr w:type="spellEnd"/>
      <w:r w:rsidR="005F46A8">
        <w:rPr>
          <w:rFonts w:ascii="Calibri" w:hAnsi="Calibri"/>
        </w:rPr>
        <w:t xml:space="preserve"> also recorded.  Once a plant had reached 100% </w:t>
      </w:r>
      <w:r w:rsidR="005F46A8">
        <w:rPr>
          <w:rFonts w:ascii="Calibri" w:hAnsi="Calibri"/>
        </w:rPr>
        <w:lastRenderedPageBreak/>
        <w:t>flowering, or, in the case of plants where the entire inflorescence had died and fallen off, the plant spent a minimum 14 days in the chamber, it was returned to the greenhouse.</w:t>
      </w:r>
    </w:p>
    <w:p w14:paraId="473CE499" w14:textId="77777777" w:rsidR="005F46A8" w:rsidRDefault="005F46A8">
      <w:pPr>
        <w:rPr>
          <w:rFonts w:ascii="Calibri" w:hAnsi="Calibri"/>
        </w:rPr>
      </w:pPr>
    </w:p>
    <w:p w14:paraId="05085B89" w14:textId="3F65172A" w:rsidR="0083421C" w:rsidRDefault="006F561A">
      <w:pPr>
        <w:rPr>
          <w:rFonts w:ascii="Calibri" w:hAnsi="Calibri"/>
        </w:rPr>
      </w:pPr>
      <w:r>
        <w:rPr>
          <w:rFonts w:ascii="Calibri" w:hAnsi="Calibri"/>
        </w:rPr>
        <w:t>All analyse</w:t>
      </w:r>
      <w:r w:rsidR="00AE0BBB">
        <w:rPr>
          <w:rFonts w:ascii="Calibri" w:hAnsi="Calibri"/>
        </w:rPr>
        <w:t>s</w:t>
      </w:r>
      <w:r w:rsidR="003F7FE2">
        <w:rPr>
          <w:rFonts w:ascii="Calibri" w:hAnsi="Calibri"/>
        </w:rPr>
        <w:t xml:space="preserve"> performed in </w:t>
      </w:r>
      <w:r w:rsidR="00F44C34">
        <w:rPr>
          <w:rFonts w:ascii="Calibri" w:hAnsi="Calibri"/>
        </w:rPr>
        <w:t>R version 3.3.3 (R Core Team).</w:t>
      </w:r>
    </w:p>
    <w:p w14:paraId="6AB44D05" w14:textId="77777777" w:rsidR="0083421C" w:rsidRDefault="0083421C">
      <w:pPr>
        <w:rPr>
          <w:rFonts w:ascii="Calibri" w:hAnsi="Calibri"/>
        </w:rPr>
      </w:pPr>
      <w:r>
        <w:rPr>
          <w:rFonts w:ascii="Calibri" w:hAnsi="Calibri"/>
        </w:rPr>
        <w:br w:type="page"/>
      </w:r>
    </w:p>
    <w:p w14:paraId="21FBA371" w14:textId="77777777" w:rsidR="0083421C" w:rsidRDefault="0083421C" w:rsidP="00327673">
      <w:pPr>
        <w:outlineLvl w:val="0"/>
        <w:rPr>
          <w:rFonts w:ascii="Calibri" w:hAnsi="Calibri"/>
        </w:rPr>
      </w:pPr>
      <w:r>
        <w:rPr>
          <w:rFonts w:ascii="Calibri" w:hAnsi="Calibri"/>
        </w:rPr>
        <w:lastRenderedPageBreak/>
        <w:t>Results</w:t>
      </w:r>
    </w:p>
    <w:p w14:paraId="70956249" w14:textId="77777777" w:rsidR="0083421C" w:rsidRDefault="0083421C">
      <w:pPr>
        <w:rPr>
          <w:rFonts w:ascii="Calibri" w:hAnsi="Calibri"/>
        </w:rPr>
      </w:pPr>
    </w:p>
    <w:p w14:paraId="4578D387" w14:textId="4C388360" w:rsidR="005F46A8" w:rsidRDefault="0083421C">
      <w:pPr>
        <w:rPr>
          <w:rFonts w:ascii="Calibri" w:hAnsi="Calibri"/>
        </w:rPr>
      </w:pPr>
      <w:r>
        <w:rPr>
          <w:rFonts w:ascii="Calibri" w:hAnsi="Calibri"/>
        </w:rPr>
        <w:t>The plants underwent budbreak</w:t>
      </w:r>
      <w:r w:rsidR="006F561A">
        <w:rPr>
          <w:rFonts w:ascii="Calibri" w:hAnsi="Calibri"/>
        </w:rPr>
        <w:t xml:space="preserve"> (EL 4)</w:t>
      </w:r>
      <w:r w:rsidR="00704022">
        <w:rPr>
          <w:rFonts w:ascii="Calibri" w:hAnsi="Calibri"/>
        </w:rPr>
        <w:t xml:space="preserve"> between 17 August and 6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29 August) and leafout</w:t>
      </w:r>
      <w:r w:rsidR="006F561A">
        <w:rPr>
          <w:rFonts w:ascii="Calibri" w:hAnsi="Calibri"/>
        </w:rPr>
        <w:t xml:space="preserve"> (EL 7)</w:t>
      </w:r>
      <w:r w:rsidR="00704022">
        <w:rPr>
          <w:rFonts w:ascii="Calibri" w:hAnsi="Calibri"/>
        </w:rPr>
        <w:t xml:space="preserve"> between 22 August and 22 September (mean</w:t>
      </w:r>
      <w:r w:rsidR="00676C61">
        <w:rPr>
          <w:rFonts w:ascii="Calibri" w:hAnsi="Calibri"/>
        </w:rPr>
        <w:t xml:space="preserve"> </w:t>
      </w:r>
      <w:r w:rsidR="00704022">
        <w:rPr>
          <w:rFonts w:ascii="Calibri" w:hAnsi="Calibri"/>
        </w:rPr>
        <w:t>=</w:t>
      </w:r>
      <w:r w:rsidR="00676C61">
        <w:rPr>
          <w:rFonts w:ascii="Calibri" w:hAnsi="Calibri"/>
        </w:rPr>
        <w:t xml:space="preserve"> </w:t>
      </w:r>
      <w:r w:rsidR="00704022">
        <w:rPr>
          <w:rFonts w:ascii="Calibri" w:hAnsi="Calibri"/>
        </w:rPr>
        <w:t>4 September</w:t>
      </w:r>
      <w:r>
        <w:rPr>
          <w:rFonts w:ascii="Calibri" w:hAnsi="Calibri"/>
        </w:rPr>
        <w:t xml:space="preserve">).  All plants </w:t>
      </w:r>
      <w:r w:rsidR="00F70F4E">
        <w:rPr>
          <w:rFonts w:ascii="Calibri" w:hAnsi="Calibri"/>
        </w:rPr>
        <w:t xml:space="preserve">had least one bud </w:t>
      </w:r>
      <w:r w:rsidR="006F561A">
        <w:rPr>
          <w:rFonts w:ascii="Calibri" w:hAnsi="Calibri"/>
        </w:rPr>
        <w:t xml:space="preserve">that </w:t>
      </w:r>
      <w:r w:rsidR="00F70F4E">
        <w:rPr>
          <w:rFonts w:ascii="Calibri" w:hAnsi="Calibri"/>
        </w:rPr>
        <w:t>burst, but two plants never leafed out</w:t>
      </w:r>
      <w:r>
        <w:rPr>
          <w:rFonts w:ascii="Calibri" w:hAnsi="Calibri"/>
        </w:rPr>
        <w:t>.  The first infloresc</w:t>
      </w:r>
      <w:r w:rsidR="009E74AE">
        <w:rPr>
          <w:rFonts w:ascii="Calibri" w:hAnsi="Calibri"/>
        </w:rPr>
        <w:t>ence formed on 5 September</w:t>
      </w:r>
      <w:r w:rsidR="00F70F4E">
        <w:rPr>
          <w:rFonts w:ascii="Calibri" w:hAnsi="Calibri"/>
        </w:rPr>
        <w:t>, and</w:t>
      </w:r>
      <w:r w:rsidR="00056EAE">
        <w:rPr>
          <w:rFonts w:ascii="Calibri" w:hAnsi="Calibri"/>
        </w:rPr>
        <w:t xml:space="preserve"> 51</w:t>
      </w:r>
      <w:r>
        <w:rPr>
          <w:rFonts w:ascii="Calibri" w:hAnsi="Calibri"/>
        </w:rPr>
        <w:t xml:space="preserve"> plants </w:t>
      </w:r>
      <w:r w:rsidR="00F70F4E">
        <w:rPr>
          <w:rFonts w:ascii="Calibri" w:hAnsi="Calibri"/>
        </w:rPr>
        <w:t>eventually reached</w:t>
      </w:r>
      <w:r>
        <w:rPr>
          <w:rFonts w:ascii="Calibri" w:hAnsi="Calibri"/>
        </w:rPr>
        <w:t xml:space="preserve"> this stage (EL 12)</w:t>
      </w:r>
      <w:r w:rsidR="00910E9F">
        <w:rPr>
          <w:rFonts w:ascii="Calibri" w:hAnsi="Calibri"/>
        </w:rPr>
        <w:t xml:space="preserve">, though only 26 were of the varieties </w:t>
      </w:r>
      <w:r w:rsidR="006F561A">
        <w:rPr>
          <w:rFonts w:ascii="Calibri" w:hAnsi="Calibri"/>
        </w:rPr>
        <w:t>pre-</w:t>
      </w:r>
      <w:r w:rsidR="00910E9F">
        <w:rPr>
          <w:rFonts w:ascii="Calibri" w:hAnsi="Calibri"/>
        </w:rPr>
        <w:t xml:space="preserve">selected for the experiment. </w:t>
      </w:r>
    </w:p>
    <w:p w14:paraId="1A719DE3" w14:textId="77777777" w:rsidR="00910E9F" w:rsidRDefault="00910E9F">
      <w:pPr>
        <w:rPr>
          <w:rFonts w:ascii="Calibri" w:hAnsi="Calibri"/>
        </w:rPr>
      </w:pPr>
    </w:p>
    <w:p w14:paraId="354AA2DD" w14:textId="7CE961A5" w:rsidR="00910E9F" w:rsidRDefault="006F561A">
      <w:pPr>
        <w:rPr>
          <w:rFonts w:ascii="Calibri" w:hAnsi="Calibri"/>
        </w:rPr>
      </w:pPr>
      <w:r>
        <w:rPr>
          <w:rFonts w:ascii="Calibri" w:hAnsi="Calibri"/>
        </w:rPr>
        <w:t xml:space="preserve">Budbreak and leafout timing among the varieties were similar in the lab and field (Figure #, budburst: </w:t>
      </w:r>
      <w:proofErr w:type="gramStart"/>
      <w:r>
        <w:rPr>
          <w:rFonts w:ascii="Calibri" w:hAnsi="Calibri"/>
        </w:rPr>
        <w:t>F(</w:t>
      </w:r>
      <w:proofErr w:type="gramEnd"/>
      <w:r>
        <w:rPr>
          <w:rFonts w:ascii="Calibri" w:hAnsi="Calibri"/>
        </w:rPr>
        <w:t>1,47)=14.55, p=0.0004; leafout: F(1,47)=18.51, p&lt;0.0001). Few plants developed inflorescences (see Table #). P</w:t>
      </w:r>
      <w:r w:rsidR="000746A9">
        <w:rPr>
          <w:rFonts w:ascii="Calibri" w:hAnsi="Calibri"/>
        </w:rPr>
        <w:t xml:space="preserve">lants that had thicker spurs were more </w:t>
      </w:r>
      <w:r w:rsidR="009E74AE">
        <w:rPr>
          <w:rFonts w:ascii="Calibri" w:hAnsi="Calibri"/>
        </w:rPr>
        <w:t>likely to develop inflorescence</w:t>
      </w:r>
      <w:r w:rsidR="00132441">
        <w:rPr>
          <w:rFonts w:ascii="Calibri" w:hAnsi="Calibri"/>
        </w:rPr>
        <w:t xml:space="preserve"> (Figure in supplement</w:t>
      </w:r>
      <w:r>
        <w:rPr>
          <w:rFonts w:ascii="Calibri" w:hAnsi="Calibri"/>
        </w:rPr>
        <w:t xml:space="preserve">, </w:t>
      </w:r>
      <w:proofErr w:type="gramStart"/>
      <w:r>
        <w:rPr>
          <w:rFonts w:ascii="Calibri" w:hAnsi="Calibri"/>
        </w:rPr>
        <w:t>Z(</w:t>
      </w:r>
      <w:proofErr w:type="gramEnd"/>
      <w:r>
        <w:rPr>
          <w:rFonts w:ascii="Calibri" w:hAnsi="Calibri"/>
        </w:rPr>
        <w:t>##</w:t>
      </w:r>
      <w:r w:rsidR="00132441">
        <w:rPr>
          <w:rFonts w:ascii="Calibri" w:hAnsi="Calibri"/>
        </w:rPr>
        <w:t>)</w:t>
      </w:r>
      <w:r>
        <w:rPr>
          <w:rFonts w:ascii="Calibri" w:hAnsi="Calibri"/>
        </w:rPr>
        <w:t>=XX, p=XX), and more likely to reach 50% flowering (Figure in supplement, Z(##)=XX, p=XX)</w:t>
      </w:r>
      <w:r w:rsidR="009E74AE">
        <w:rPr>
          <w:rFonts w:ascii="Calibri" w:hAnsi="Calibri"/>
        </w:rPr>
        <w:t xml:space="preserve">.  </w:t>
      </w:r>
    </w:p>
    <w:p w14:paraId="52889695" w14:textId="77777777" w:rsidR="00C41495" w:rsidRDefault="00C41495">
      <w:pPr>
        <w:rPr>
          <w:rFonts w:ascii="Calibri" w:hAnsi="Calibri"/>
        </w:rPr>
      </w:pPr>
    </w:p>
    <w:p w14:paraId="5D05C285" w14:textId="410453D7" w:rsidR="00C41495" w:rsidRDefault="00C41495">
      <w:pPr>
        <w:rPr>
          <w:rFonts w:ascii="Calibri" w:hAnsi="Calibri"/>
        </w:rPr>
      </w:pPr>
      <w:r>
        <w:rPr>
          <w:rFonts w:ascii="Calibri" w:hAnsi="Calibri"/>
        </w:rPr>
        <w:t>Soil moisture in the chambers varied by chamber temperature (</w:t>
      </w:r>
      <w:proofErr w:type="gramStart"/>
      <w:r>
        <w:rPr>
          <w:rFonts w:ascii="Calibri" w:hAnsi="Calibri"/>
        </w:rPr>
        <w:t>F(</w:t>
      </w:r>
      <w:proofErr w:type="gramEnd"/>
      <w:r>
        <w:rPr>
          <w:rFonts w:ascii="Calibri" w:hAnsi="Calibri"/>
        </w:rPr>
        <w:t>1,24)=8.05, p=0.009), ranging from 69% to 76% over time. There was no directional relationship between the moisture levels and the chamber temperature (i.e., the warmest chambers were not the driest) and means were similar across treatments, ranging from 71% to 74%.</w:t>
      </w:r>
    </w:p>
    <w:p w14:paraId="43B49820" w14:textId="6EF47693" w:rsidR="000746A9" w:rsidRDefault="000746A9">
      <w:pPr>
        <w:rPr>
          <w:rFonts w:ascii="Calibri" w:hAnsi="Calibri"/>
        </w:rPr>
      </w:pPr>
    </w:p>
    <w:p w14:paraId="2C976BCE" w14:textId="5E112BAE" w:rsidR="00DF4911" w:rsidRDefault="006C0313">
      <w:pPr>
        <w:rPr>
          <w:rFonts w:ascii="Calibri" w:hAnsi="Calibri"/>
        </w:rPr>
      </w:pPr>
      <w:r>
        <w:rPr>
          <w:rFonts w:ascii="Calibri" w:hAnsi="Calibri"/>
        </w:rPr>
        <w:t xml:space="preserve">There was </w:t>
      </w:r>
      <w:r w:rsidR="00C41495">
        <w:rPr>
          <w:rFonts w:ascii="Calibri" w:hAnsi="Calibri"/>
        </w:rPr>
        <w:t xml:space="preserve">also </w:t>
      </w:r>
      <w:r>
        <w:rPr>
          <w:rFonts w:ascii="Calibri" w:hAnsi="Calibri"/>
        </w:rPr>
        <w:t>no directional relationship between chamber temperature and either change in stem length or change in leaf number</w:t>
      </w:r>
      <w:r w:rsidRPr="006C0313">
        <w:rPr>
          <w:rFonts w:ascii="Calibri" w:hAnsi="Calibri"/>
        </w:rPr>
        <w:t xml:space="preserve"> </w:t>
      </w:r>
      <w:r>
        <w:rPr>
          <w:rFonts w:ascii="Calibri" w:hAnsi="Calibri"/>
        </w:rPr>
        <w:t xml:space="preserve">(stem length: </w:t>
      </w:r>
      <w:proofErr w:type="gramStart"/>
      <w:r>
        <w:rPr>
          <w:rFonts w:ascii="Calibri" w:hAnsi="Calibri"/>
        </w:rPr>
        <w:t>F(</w:t>
      </w:r>
      <w:proofErr w:type="gramEnd"/>
      <w:r>
        <w:rPr>
          <w:rFonts w:ascii="Calibri" w:hAnsi="Calibri"/>
        </w:rPr>
        <w:t xml:space="preserve">1,24)=0.5347, p=0.4717; leaf number: F(1,24)=0.0455, p= 0.8329).  Plants in Chamber 3 </w:t>
      </w:r>
      <w:r w:rsidR="003527EE">
        <w:rPr>
          <w:rFonts w:ascii="Calibri" w:hAnsi="Calibri"/>
        </w:rPr>
        <w:t>had the greatest change in stem length during their time in the chamber</w:t>
      </w:r>
      <w:r w:rsidR="00132441">
        <w:rPr>
          <w:rFonts w:ascii="Calibri" w:hAnsi="Calibri"/>
        </w:rPr>
        <w:t xml:space="preserve"> (FIGURE #)</w:t>
      </w:r>
      <w:r>
        <w:rPr>
          <w:rFonts w:ascii="Calibri" w:hAnsi="Calibri"/>
        </w:rPr>
        <w:t>.  Similarly</w:t>
      </w:r>
      <w:r w:rsidR="00D7655C">
        <w:rPr>
          <w:rFonts w:ascii="Calibri" w:hAnsi="Calibri"/>
        </w:rPr>
        <w:t>, plants in Chamber 2 had the greatest change in leaf number during the experiment (FIGURE #</w:t>
      </w:r>
      <w:r>
        <w:rPr>
          <w:rFonts w:ascii="Calibri" w:hAnsi="Calibri"/>
        </w:rPr>
        <w:t xml:space="preserve">).  </w:t>
      </w:r>
    </w:p>
    <w:p w14:paraId="17F2E844" w14:textId="77777777" w:rsidR="00DF4911" w:rsidRDefault="00DF4911">
      <w:pPr>
        <w:rPr>
          <w:rFonts w:ascii="Calibri" w:hAnsi="Calibri"/>
        </w:rPr>
      </w:pPr>
    </w:p>
    <w:p w14:paraId="088350B7" w14:textId="7A1F4789" w:rsidR="002379ED" w:rsidRDefault="002379ED">
      <w:pPr>
        <w:rPr>
          <w:rFonts w:ascii="Calibri" w:hAnsi="Calibri"/>
        </w:rPr>
      </w:pPr>
      <w:r>
        <w:rPr>
          <w:rFonts w:ascii="Calibri" w:hAnsi="Calibri"/>
        </w:rPr>
        <w:t>C</w:t>
      </w:r>
      <w:r w:rsidR="00B20C58">
        <w:rPr>
          <w:rFonts w:ascii="Calibri" w:hAnsi="Calibri"/>
        </w:rPr>
        <w:t>ontrary to expectations, c</w:t>
      </w:r>
      <w:r>
        <w:rPr>
          <w:rFonts w:ascii="Calibri" w:hAnsi="Calibri"/>
        </w:rPr>
        <w:t xml:space="preserve">hamber temperature did not affect the days it took for the plants to reach 10% and 50% flowering </w:t>
      </w:r>
      <w:r w:rsidR="00EA7080">
        <w:rPr>
          <w:rFonts w:ascii="Calibri" w:hAnsi="Calibri"/>
        </w:rPr>
        <w:t xml:space="preserve">and there was no trend in the duration of flowering </w:t>
      </w:r>
      <w:r>
        <w:rPr>
          <w:rFonts w:ascii="Calibri" w:hAnsi="Calibri"/>
        </w:rPr>
        <w:t xml:space="preserve">(10%: </w:t>
      </w:r>
      <w:proofErr w:type="gramStart"/>
      <w:r>
        <w:rPr>
          <w:rFonts w:ascii="Calibri" w:hAnsi="Calibri"/>
        </w:rPr>
        <w:t>F(</w:t>
      </w:r>
      <w:proofErr w:type="gramEnd"/>
      <w:r>
        <w:rPr>
          <w:rFonts w:ascii="Calibri" w:hAnsi="Calibri"/>
        </w:rPr>
        <w:t>1,20)=0.4324, p=0.5183; 50%: F(1,15)=0.4987, p=0.4909).</w:t>
      </w:r>
      <w:r w:rsidR="009A706E">
        <w:rPr>
          <w:rFonts w:ascii="Calibri" w:hAnsi="Calibri"/>
        </w:rPr>
        <w:t xml:space="preserve">  </w:t>
      </w:r>
      <w:r w:rsidR="00C41495">
        <w:rPr>
          <w:rFonts w:ascii="Calibri" w:hAnsi="Calibri"/>
        </w:rPr>
        <w:t xml:space="preserve">Within treatments, the number of days it took plants to reach 10% flowering ranged from 34 to 51 days (mean = 42.6 </w:t>
      </w:r>
      <w:r w:rsidR="00C41495">
        <w:rPr>
          <w:rFonts w:ascii="Calibri" w:hAnsi="Calibri"/>
        </w:rPr>
        <w:sym w:font="Symbol" w:char="F0B1"/>
      </w:r>
      <w:r w:rsidR="00C41495">
        <w:rPr>
          <w:rFonts w:ascii="Calibri" w:hAnsi="Calibri"/>
        </w:rPr>
        <w:t xml:space="preserve"> 0.9). </w:t>
      </w:r>
    </w:p>
    <w:p w14:paraId="0DD1D82B" w14:textId="465E92E8" w:rsidR="009A706E" w:rsidRDefault="009A706E">
      <w:pPr>
        <w:rPr>
          <w:rFonts w:ascii="Calibri" w:hAnsi="Calibri"/>
        </w:rPr>
      </w:pPr>
    </w:p>
    <w:p w14:paraId="2AF71A57" w14:textId="01BA6EEE" w:rsidR="00D7655C" w:rsidRDefault="009A706E">
      <w:pPr>
        <w:rPr>
          <w:rFonts w:ascii="Calibri" w:hAnsi="Calibri"/>
        </w:rPr>
      </w:pPr>
      <w:r>
        <w:rPr>
          <w:rFonts w:ascii="Calibri" w:hAnsi="Calibri"/>
        </w:rPr>
        <w:t>The number of buds aborted per plant was significantly affected by the chamber temperature (Figure #, F(1,24)=7.4285, p=0.01179).  The two warmest chambers saw the greatest number of buds lost during the time in the chamber, with the greatest average number of buds aborted seen in Chamber 5</w:t>
      </w:r>
      <w:r w:rsidR="000B7546">
        <w:rPr>
          <w:rFonts w:ascii="Calibri" w:hAnsi="Calibri"/>
        </w:rPr>
        <w:t xml:space="preserve"> (</w:t>
      </w:r>
      <w:r w:rsidR="001212C6">
        <w:rPr>
          <w:rFonts w:ascii="Calibri" w:hAnsi="Calibri"/>
        </w:rPr>
        <w:t xml:space="preserve">mean number of buds aborted Chamber 1: 4.5, Chamber 2: 2.8, Chamber 3: 5.8, Chamber 4: 27.6, Chamber 5: 57.3).  </w:t>
      </w:r>
      <w:r>
        <w:rPr>
          <w:rFonts w:ascii="Calibri" w:hAnsi="Calibri"/>
        </w:rPr>
        <w:t xml:space="preserve">.  </w:t>
      </w:r>
    </w:p>
    <w:p w14:paraId="6C12C788" w14:textId="277DA26C" w:rsidR="004A4A13" w:rsidRDefault="004A4A13">
      <w:pPr>
        <w:rPr>
          <w:rFonts w:ascii="Calibri" w:hAnsi="Calibri"/>
        </w:rPr>
      </w:pPr>
      <w:r>
        <w:rPr>
          <w:rFonts w:ascii="Calibri" w:hAnsi="Calibri"/>
        </w:rPr>
        <w:br w:type="page"/>
      </w:r>
    </w:p>
    <w:p w14:paraId="6DAFE95D" w14:textId="2BEEF2AD" w:rsidR="00102AE5" w:rsidRDefault="005255D9" w:rsidP="00327673">
      <w:pPr>
        <w:outlineLvl w:val="0"/>
        <w:rPr>
          <w:rFonts w:ascii="Calibri" w:hAnsi="Calibri"/>
        </w:rPr>
      </w:pPr>
      <w:r>
        <w:rPr>
          <w:rStyle w:val="CommentReference"/>
        </w:rPr>
        <w:lastRenderedPageBreak/>
        <w:commentReference w:id="17"/>
      </w:r>
      <w:commentRangeStart w:id="18"/>
      <w:r w:rsidR="009A706E">
        <w:rPr>
          <w:rFonts w:ascii="Calibri" w:hAnsi="Calibri"/>
        </w:rPr>
        <w:t>Discussion</w:t>
      </w:r>
      <w:commentRangeEnd w:id="18"/>
      <w:r w:rsidR="00146126">
        <w:rPr>
          <w:rStyle w:val="CommentReference"/>
        </w:rPr>
        <w:commentReference w:id="18"/>
      </w:r>
    </w:p>
    <w:p w14:paraId="08E0A2FA" w14:textId="2CD91947" w:rsidR="009A706E" w:rsidRDefault="009A706E">
      <w:pPr>
        <w:rPr>
          <w:rFonts w:ascii="Calibri" w:hAnsi="Calibri"/>
        </w:rPr>
      </w:pPr>
    </w:p>
    <w:p w14:paraId="21D3CAB9" w14:textId="553D00AE" w:rsidR="00B37980" w:rsidRDefault="00B37980" w:rsidP="00327673">
      <w:pPr>
        <w:outlineLvl w:val="0"/>
        <w:rPr>
          <w:rFonts w:ascii="Calibri" w:hAnsi="Calibri"/>
        </w:rPr>
      </w:pPr>
      <w:r>
        <w:rPr>
          <w:rFonts w:ascii="Calibri" w:hAnsi="Calibri"/>
        </w:rPr>
        <w:t>Overall, we studied the eff</w:t>
      </w:r>
      <w:r w:rsidR="001212C6">
        <w:rPr>
          <w:rFonts w:ascii="Calibri" w:hAnsi="Calibri"/>
        </w:rPr>
        <w:t xml:space="preserve">ects of temperatures between 20 and 37 °C </w:t>
      </w:r>
      <w:r w:rsidR="00BE3192">
        <w:rPr>
          <w:rFonts w:ascii="Calibri" w:hAnsi="Calibri"/>
        </w:rPr>
        <w:t>on flowering for</w:t>
      </w:r>
      <w:r w:rsidR="001212C6">
        <w:rPr>
          <w:rFonts w:ascii="Calibri" w:hAnsi="Calibri"/>
        </w:rPr>
        <w:t xml:space="preserve"> 26</w:t>
      </w:r>
      <w:r>
        <w:rPr>
          <w:rFonts w:ascii="Calibri" w:hAnsi="Calibri"/>
        </w:rPr>
        <w:t xml:space="preserve"> winegrape plants.</w:t>
      </w:r>
      <w:r w:rsidR="00EB3E3A">
        <w:rPr>
          <w:rFonts w:ascii="Calibri" w:hAnsi="Calibri"/>
        </w:rPr>
        <w:t xml:space="preserve">  </w:t>
      </w:r>
      <w:r w:rsidR="00BE3192">
        <w:rPr>
          <w:rFonts w:ascii="Calibri" w:hAnsi="Calibri"/>
        </w:rPr>
        <w:t xml:space="preserve">We found no </w:t>
      </w:r>
      <w:r w:rsidR="00466341">
        <w:rPr>
          <w:rFonts w:ascii="Calibri" w:hAnsi="Calibri"/>
        </w:rPr>
        <w:t>directional rela</w:t>
      </w:r>
      <w:r w:rsidR="00370CAC">
        <w:rPr>
          <w:rFonts w:ascii="Calibri" w:hAnsi="Calibri"/>
        </w:rPr>
        <w:t>tionship between</w:t>
      </w:r>
      <w:r w:rsidR="00466341">
        <w:rPr>
          <w:rFonts w:ascii="Calibri" w:hAnsi="Calibri"/>
        </w:rPr>
        <w:t xml:space="preserve"> </w:t>
      </w:r>
      <w:r w:rsidR="00370CAC">
        <w:rPr>
          <w:rFonts w:ascii="Calibri" w:hAnsi="Calibri"/>
        </w:rPr>
        <w:t xml:space="preserve">temperature and soil moisture, </w:t>
      </w:r>
      <w:r w:rsidR="00466341">
        <w:rPr>
          <w:rFonts w:ascii="Calibri" w:hAnsi="Calibri"/>
        </w:rPr>
        <w:t xml:space="preserve">stem length, leaf number, </w:t>
      </w:r>
      <w:r w:rsidR="00370CAC">
        <w:rPr>
          <w:rFonts w:ascii="Calibri" w:hAnsi="Calibri"/>
        </w:rPr>
        <w:t xml:space="preserve">or </w:t>
      </w:r>
      <w:r w:rsidR="00466341">
        <w:rPr>
          <w:rFonts w:ascii="Calibri" w:hAnsi="Calibri"/>
        </w:rPr>
        <w:t xml:space="preserve">the </w:t>
      </w:r>
      <w:r w:rsidR="00BE3192">
        <w:rPr>
          <w:rFonts w:ascii="Calibri" w:hAnsi="Calibri"/>
        </w:rPr>
        <w:t xml:space="preserve">number of days </w:t>
      </w:r>
      <w:r w:rsidR="00466341">
        <w:rPr>
          <w:rFonts w:ascii="Calibri" w:hAnsi="Calibri"/>
        </w:rPr>
        <w:t>it took to reach 10% or</w:t>
      </w:r>
      <w:r w:rsidR="00370CAC">
        <w:rPr>
          <w:rFonts w:ascii="Calibri" w:hAnsi="Calibri"/>
        </w:rPr>
        <w:t xml:space="preserve"> 50% flowering.  </w:t>
      </w:r>
      <w:commentRangeStart w:id="19"/>
      <w:r w:rsidR="00DF4911">
        <w:rPr>
          <w:rFonts w:ascii="Calibri" w:hAnsi="Calibri"/>
        </w:rPr>
        <w:t>Contrary to expectations of most phenological models</w:t>
      </w:r>
      <w:r w:rsidR="003E77A8">
        <w:rPr>
          <w:rFonts w:ascii="Calibri" w:hAnsi="Calibri"/>
        </w:rPr>
        <w:t xml:space="preserve"> </w:t>
      </w:r>
      <w:r w:rsidR="00BF54B6">
        <w:rPr>
          <w:rFonts w:ascii="Calibri" w:hAnsi="Calibri"/>
        </w:rPr>
        <w:t xml:space="preserve">{C. </w:t>
      </w:r>
      <w:proofErr w:type="spellStart"/>
      <w:r w:rsidR="00BF54B6">
        <w:rPr>
          <w:rFonts w:ascii="Calibri" w:hAnsi="Calibri"/>
        </w:rPr>
        <w:t>Cuccia</w:t>
      </w:r>
      <w:proofErr w:type="spellEnd"/>
      <w:r w:rsidR="00BF54B6">
        <w:rPr>
          <w:rFonts w:ascii="Calibri" w:hAnsi="Calibri"/>
        </w:rPr>
        <w:t>, 2014 #</w:t>
      </w:r>
      <w:proofErr w:type="gramStart"/>
      <w:r w:rsidR="00BF54B6">
        <w:rPr>
          <w:rFonts w:ascii="Calibri" w:hAnsi="Calibri"/>
        </w:rPr>
        <w:t>65}</w:t>
      </w:r>
      <w:r w:rsidR="00437BBD">
        <w:rPr>
          <w:rFonts w:ascii="Calibri" w:hAnsi="Calibri"/>
        </w:rPr>
        <w:t>{</w:t>
      </w:r>
      <w:proofErr w:type="gramEnd"/>
      <w:r w:rsidR="00437BBD">
        <w:rPr>
          <w:rFonts w:ascii="Calibri" w:hAnsi="Calibri"/>
        </w:rPr>
        <w:t xml:space="preserve">Garcia de </w:t>
      </w:r>
      <w:proofErr w:type="spellStart"/>
      <w:r w:rsidR="00437BBD">
        <w:rPr>
          <w:rFonts w:ascii="Calibri" w:hAnsi="Calibri"/>
        </w:rPr>
        <w:t>Cortazar-Atauri</w:t>
      </w:r>
      <w:proofErr w:type="spellEnd"/>
      <w:r w:rsidR="00437BBD">
        <w:rPr>
          <w:rFonts w:ascii="Calibri" w:hAnsi="Calibri"/>
        </w:rPr>
        <w:t>, 2010 #48}</w:t>
      </w:r>
      <w:bookmarkStart w:id="20" w:name="_GoBack"/>
      <w:bookmarkEnd w:id="20"/>
      <w:del w:id="21" w:author="Microsoft Office User" w:date="2018-10-22T09:19:00Z">
        <w:r w:rsidR="003E77A8" w:rsidDel="00BF54B6">
          <w:rPr>
            <w:rFonts w:ascii="Calibri" w:hAnsi="Calibri"/>
          </w:rPr>
          <w:delText>(CITES)</w:delText>
        </w:r>
        <w:r w:rsidR="00DF4911" w:rsidDel="00BF54B6">
          <w:rPr>
            <w:rFonts w:ascii="Calibri" w:hAnsi="Calibri"/>
          </w:rPr>
          <w:delText>,</w:delText>
        </w:r>
      </w:del>
      <w:r w:rsidR="00DF4911">
        <w:rPr>
          <w:rFonts w:ascii="Calibri" w:hAnsi="Calibri"/>
        </w:rPr>
        <w:t xml:space="preserve"> we found that phenology was not delayed in either the coldest or warmest chambers.  </w:t>
      </w:r>
      <w:commentRangeEnd w:id="19"/>
      <w:r w:rsidR="00DF4911">
        <w:rPr>
          <w:rStyle w:val="CommentReference"/>
        </w:rPr>
        <w:commentReference w:id="19"/>
      </w:r>
      <w:r w:rsidR="00DF4911">
        <w:rPr>
          <w:rFonts w:ascii="Calibri" w:hAnsi="Calibri"/>
        </w:rPr>
        <w:t xml:space="preserve"> </w:t>
      </w:r>
      <w:r w:rsidR="00370CAC">
        <w:rPr>
          <w:rFonts w:ascii="Calibri" w:hAnsi="Calibri"/>
        </w:rPr>
        <w:t>However, plants in the hotter treatments abort</w:t>
      </w:r>
      <w:r w:rsidR="00BE3192">
        <w:rPr>
          <w:rFonts w:ascii="Calibri" w:hAnsi="Calibri"/>
        </w:rPr>
        <w:t>ed</w:t>
      </w:r>
      <w:r w:rsidR="00370CAC">
        <w:rPr>
          <w:rFonts w:ascii="Calibri" w:hAnsi="Calibri"/>
        </w:rPr>
        <w:t xml:space="preserve"> a higher number of flower buds than those in the cooler treatments.  </w:t>
      </w:r>
    </w:p>
    <w:p w14:paraId="14B198A9" w14:textId="77777777" w:rsidR="00045FB2" w:rsidRDefault="00045FB2">
      <w:pPr>
        <w:rPr>
          <w:rFonts w:ascii="Calibri" w:hAnsi="Calibri"/>
        </w:rPr>
      </w:pPr>
    </w:p>
    <w:p w14:paraId="1C7F0C52" w14:textId="42A6E2A4" w:rsidR="00257DDD" w:rsidRDefault="00257DDD" w:rsidP="00257DDD">
      <w:pPr>
        <w:rPr>
          <w:rFonts w:ascii="Calibri" w:hAnsi="Calibri"/>
        </w:rPr>
      </w:pPr>
      <w:commentRangeStart w:id="22"/>
      <w:r w:rsidRPr="00257DDD">
        <w:rPr>
          <w:rFonts w:ascii="Calibri" w:hAnsi="Calibri"/>
        </w:rPr>
        <w:t>While phenological timing was not affected, the plants in the two warmest chambers showed signs of stress, because plants in those chambers aborted a significantly higher number of flower buds.  Th</w:t>
      </w:r>
      <w:r w:rsidR="00A46EC6">
        <w:rPr>
          <w:rFonts w:ascii="Calibri" w:hAnsi="Calibri"/>
        </w:rPr>
        <w:t xml:space="preserve">us, it appeared that the </w:t>
      </w:r>
      <w:r w:rsidRPr="00257DDD">
        <w:rPr>
          <w:rFonts w:ascii="Calibri" w:hAnsi="Calibri"/>
        </w:rPr>
        <w:t>plants sacrificed their reproduction for the growing season to ensure they were able to surv</w:t>
      </w:r>
      <w:r w:rsidR="00045FB2">
        <w:rPr>
          <w:rFonts w:ascii="Calibri" w:hAnsi="Calibri"/>
        </w:rPr>
        <w:t xml:space="preserve">ive the elevated temperatures. </w:t>
      </w:r>
      <w:r>
        <w:rPr>
          <w:rFonts w:ascii="Calibri" w:hAnsi="Calibri"/>
        </w:rPr>
        <w:t xml:space="preserve">Semillon grapes subjected to day/night temperatures of 40/25 </w:t>
      </w:r>
      <w:r w:rsidR="00D82AD4">
        <w:rPr>
          <w:rFonts w:ascii="Calibri" w:hAnsi="Calibri" w:cs="Calibri"/>
        </w:rPr>
        <w:t>°</w:t>
      </w:r>
      <w:r>
        <w:rPr>
          <w:rFonts w:ascii="Calibri" w:hAnsi="Calibri"/>
        </w:rPr>
        <w:t>C for four days at flowering saw similar effects. Inflorescences grew</w:t>
      </w:r>
      <w:r w:rsidR="00045FB2">
        <w:rPr>
          <w:rFonts w:ascii="Calibri" w:hAnsi="Calibri"/>
        </w:rPr>
        <w:t xml:space="preserve"> much less—gaining</w:t>
      </w:r>
      <w:r>
        <w:rPr>
          <w:rFonts w:ascii="Calibri" w:hAnsi="Calibri"/>
        </w:rPr>
        <w:t xml:space="preserve"> only 22 mm </w:t>
      </w:r>
      <w:r w:rsidR="00045FB2">
        <w:rPr>
          <w:rFonts w:ascii="Calibri" w:hAnsi="Calibri"/>
        </w:rPr>
        <w:t xml:space="preserve">in length </w:t>
      </w:r>
      <w:r>
        <w:rPr>
          <w:rFonts w:ascii="Calibri" w:hAnsi="Calibri"/>
        </w:rPr>
        <w:t xml:space="preserve">compared to the </w:t>
      </w:r>
      <w:r w:rsidR="00045FB2">
        <w:rPr>
          <w:rFonts w:ascii="Calibri" w:hAnsi="Calibri"/>
        </w:rPr>
        <w:t>85 – 90 mm of growth seen in plants treated with heat after flowering—</w:t>
      </w:r>
      <w:r>
        <w:rPr>
          <w:rFonts w:ascii="Calibri" w:hAnsi="Calibri"/>
        </w:rPr>
        <w:t xml:space="preserve">and subsequently aborted all flowers {Greer, 2010 #34}.  </w:t>
      </w:r>
      <w:commentRangeEnd w:id="22"/>
      <w:r w:rsidR="00A46EC6">
        <w:rPr>
          <w:rStyle w:val="CommentReference"/>
        </w:rPr>
        <w:commentReference w:id="22"/>
      </w:r>
    </w:p>
    <w:p w14:paraId="44B9DBBA" w14:textId="77777777" w:rsidR="00C11E45" w:rsidRDefault="00C11E45">
      <w:pPr>
        <w:rPr>
          <w:rFonts w:ascii="Calibri" w:hAnsi="Calibri"/>
        </w:rPr>
      </w:pPr>
    </w:p>
    <w:p w14:paraId="482DE55E" w14:textId="20D7947F" w:rsidR="00370CAC" w:rsidRDefault="009F68BB">
      <w:pPr>
        <w:rPr>
          <w:rFonts w:ascii="Calibri" w:hAnsi="Calibri"/>
        </w:rPr>
      </w:pPr>
      <w:r>
        <w:rPr>
          <w:rFonts w:ascii="Calibri" w:hAnsi="Calibri"/>
        </w:rPr>
        <w:t>The</w:t>
      </w:r>
      <w:r w:rsidR="00E3314C">
        <w:rPr>
          <w:rFonts w:ascii="Calibri" w:hAnsi="Calibri"/>
        </w:rPr>
        <w:t xml:space="preserve"> majority of </w:t>
      </w:r>
      <w:r>
        <w:rPr>
          <w:rFonts w:ascii="Calibri" w:hAnsi="Calibri"/>
        </w:rPr>
        <w:t xml:space="preserve">literature on winegrape heat tolerance focuses on the effects of heat on berry ripening (TABLE #).  </w:t>
      </w:r>
      <w:r w:rsidR="00257DDD">
        <w:rPr>
          <w:rFonts w:ascii="Calibri" w:hAnsi="Calibri"/>
        </w:rPr>
        <w:t xml:space="preserve">In their aforementioned 2010 study of Semillon winegrapes, </w:t>
      </w:r>
      <w:r w:rsidR="00F1217F">
        <w:rPr>
          <w:rFonts w:ascii="Calibri" w:hAnsi="Calibri"/>
        </w:rPr>
        <w:t>Greer and Weston</w:t>
      </w:r>
      <w:r>
        <w:rPr>
          <w:rFonts w:ascii="Calibri" w:hAnsi="Calibri"/>
        </w:rPr>
        <w:t xml:space="preserve"> noted that plants</w:t>
      </w:r>
      <w:commentRangeStart w:id="23"/>
      <w:r w:rsidR="00F1217F">
        <w:rPr>
          <w:rFonts w:ascii="Calibri" w:hAnsi="Calibri"/>
        </w:rPr>
        <w:t xml:space="preserve"> treated with elevated temperatures at fruit</w:t>
      </w:r>
      <w:r w:rsidR="00257DDD">
        <w:rPr>
          <w:rFonts w:ascii="Calibri" w:hAnsi="Calibri"/>
        </w:rPr>
        <w:t xml:space="preserve"> set and veraison were much less vulnerable and suffered few ill-effects when compared with those treated at flowering and mid-ripening {Greer, 2010 #34}.  </w:t>
      </w:r>
      <w:commentRangeEnd w:id="23"/>
      <w:r w:rsidR="00CD2B80">
        <w:rPr>
          <w:rStyle w:val="CommentReference"/>
        </w:rPr>
        <w:commentReference w:id="23"/>
      </w:r>
      <w:r>
        <w:rPr>
          <w:rFonts w:ascii="Calibri" w:hAnsi="Calibri"/>
        </w:rPr>
        <w:t xml:space="preserve">This could mean that winegrapes are more vulnerable to high temperatures during flowering than they are later in development.  </w:t>
      </w:r>
      <w:r w:rsidR="007B5912">
        <w:rPr>
          <w:rFonts w:ascii="Calibri" w:hAnsi="Calibri"/>
        </w:rPr>
        <w:t>If winegrapes are especially susceptible to heat during flowering, viticulturists could take extra precautions during this period to ensure the survival of the flowers through to fruit set.</w:t>
      </w:r>
    </w:p>
    <w:p w14:paraId="555F620C" w14:textId="50A50D0C" w:rsidR="00853AF2" w:rsidRDefault="00853AF2">
      <w:pPr>
        <w:rPr>
          <w:rFonts w:ascii="Calibri" w:hAnsi="Calibri"/>
        </w:rPr>
      </w:pPr>
    </w:p>
    <w:p w14:paraId="66980291" w14:textId="29A24EEB" w:rsidR="00215131" w:rsidRDefault="003C38DC">
      <w:pPr>
        <w:rPr>
          <w:rFonts w:ascii="Calibri" w:hAnsi="Calibri"/>
        </w:rPr>
      </w:pPr>
      <w:r>
        <w:rPr>
          <w:rFonts w:ascii="Calibri" w:hAnsi="Calibri"/>
        </w:rPr>
        <w:t xml:space="preserve">Because the majority of the plants’ development was stalled before the flowering stage (EL stage 11), the sample sizes in the chambers were small (each chamber had four to six plants).  This meant there were not enough plants of each variety in each chamber to test for a difference in varietal response to the heat treatments.  In fact, most varieties were only represented in a single </w:t>
      </w:r>
      <w:r w:rsidR="00F67D6F">
        <w:rPr>
          <w:rFonts w:ascii="Calibri" w:hAnsi="Calibri"/>
        </w:rPr>
        <w:t>treatment</w:t>
      </w:r>
      <w:r>
        <w:rPr>
          <w:rFonts w:ascii="Calibri" w:hAnsi="Calibri"/>
        </w:rPr>
        <w:t xml:space="preserve">.  </w:t>
      </w:r>
      <w:r w:rsidR="00A8283E">
        <w:rPr>
          <w:rFonts w:ascii="Calibri" w:hAnsi="Calibri"/>
        </w:rPr>
        <w:t>Still, it is important to note that we studied nine different varieties</w:t>
      </w:r>
      <w:r w:rsidR="00941428">
        <w:rPr>
          <w:rFonts w:ascii="Calibri" w:hAnsi="Calibri"/>
        </w:rPr>
        <w:t xml:space="preserve"> in the chambers</w:t>
      </w:r>
      <w:r w:rsidR="00B66D5C">
        <w:rPr>
          <w:rFonts w:ascii="Calibri" w:hAnsi="Calibri"/>
        </w:rPr>
        <w:t>,</w:t>
      </w:r>
      <w:r w:rsidR="00A8283E">
        <w:rPr>
          <w:rFonts w:ascii="Calibri" w:hAnsi="Calibri"/>
        </w:rPr>
        <w:t xml:space="preserve"> which greatly increased the ge</w:t>
      </w:r>
      <w:r w:rsidR="00941428">
        <w:rPr>
          <w:rFonts w:ascii="Calibri" w:hAnsi="Calibri"/>
        </w:rPr>
        <w:t xml:space="preserve">netic diversity of the experiment.  </w:t>
      </w:r>
      <w:r w:rsidR="00AC0408">
        <w:rPr>
          <w:rFonts w:ascii="Calibri" w:hAnsi="Calibri"/>
        </w:rPr>
        <w:t>It has been shown that</w:t>
      </w:r>
      <w:r w:rsidR="00D70772">
        <w:rPr>
          <w:rFonts w:ascii="Calibri" w:hAnsi="Calibri"/>
        </w:rPr>
        <w:t xml:space="preserve"> </w:t>
      </w:r>
      <w:r w:rsidR="005764AF">
        <w:rPr>
          <w:rFonts w:ascii="Calibri" w:hAnsi="Calibri"/>
        </w:rPr>
        <w:t>controlled ecological experiments in labs that include greater genetic diversity are more easily replicated {</w:t>
      </w:r>
      <w:proofErr w:type="spellStart"/>
      <w:r w:rsidR="005764AF">
        <w:rPr>
          <w:rFonts w:ascii="Calibri" w:hAnsi="Calibri"/>
        </w:rPr>
        <w:t>Milcu</w:t>
      </w:r>
      <w:proofErr w:type="spellEnd"/>
      <w:r w:rsidR="005764AF">
        <w:rPr>
          <w:rFonts w:ascii="Calibri" w:hAnsi="Calibri"/>
        </w:rPr>
        <w:t xml:space="preserve">, 2018 #63}.  The increased diversity helps to prevent unaccounted for environmental factors unique to each lab from preventing the replication of results, allowing conclusions to be tested and verified.  </w:t>
      </w:r>
    </w:p>
    <w:p w14:paraId="7EB1510A" w14:textId="77777777" w:rsidR="005764AF" w:rsidRDefault="005764AF">
      <w:pPr>
        <w:rPr>
          <w:rFonts w:ascii="Calibri" w:hAnsi="Calibri"/>
        </w:rPr>
      </w:pPr>
    </w:p>
    <w:p w14:paraId="0CC87A2F" w14:textId="68B42B9D" w:rsidR="00853AF2" w:rsidRDefault="005764AF">
      <w:pPr>
        <w:rPr>
          <w:rFonts w:ascii="Calibri" w:hAnsi="Calibri"/>
        </w:rPr>
      </w:pPr>
      <w:commentRangeStart w:id="24"/>
      <w:r>
        <w:rPr>
          <w:rFonts w:ascii="Calibri" w:hAnsi="Calibri"/>
        </w:rPr>
        <w:t>The</w:t>
      </w:r>
      <w:r w:rsidR="000B7546">
        <w:rPr>
          <w:rFonts w:ascii="Calibri" w:hAnsi="Calibri"/>
        </w:rPr>
        <w:t xml:space="preserve"> rate of development seen in the plants grown in the greenhouse was significantly correlated with that seen in the winegrapes grown in the Robert Mondavi Institute Vineyard, from which the cuttings in this experiment were taken (</w:t>
      </w:r>
      <w:r>
        <w:rPr>
          <w:rFonts w:ascii="Calibri" w:hAnsi="Calibri"/>
        </w:rPr>
        <w:t xml:space="preserve">FIGURE #).  This suggests that the overall progression and timing of phenological development was not negatively affected or </w:t>
      </w:r>
      <w:r>
        <w:rPr>
          <w:rFonts w:ascii="Calibri" w:hAnsi="Calibri"/>
        </w:rPr>
        <w:lastRenderedPageBreak/>
        <w:t>altered by the lab setting, and</w:t>
      </w:r>
      <w:r w:rsidR="000B7546">
        <w:rPr>
          <w:rFonts w:ascii="Calibri" w:hAnsi="Calibri"/>
        </w:rPr>
        <w:t xml:space="preserve"> it can be used in models along with field data to better predict winegrape response to climate change.  </w:t>
      </w:r>
      <w:commentRangeEnd w:id="24"/>
      <w:r w:rsidR="00CD2B80">
        <w:rPr>
          <w:rStyle w:val="CommentReference"/>
        </w:rPr>
        <w:commentReference w:id="24"/>
      </w:r>
    </w:p>
    <w:p w14:paraId="62FA184D" w14:textId="2F831BE3" w:rsidR="00E270D8" w:rsidRDefault="00E270D8">
      <w:pPr>
        <w:rPr>
          <w:rFonts w:ascii="Calibri" w:hAnsi="Calibri"/>
        </w:rPr>
      </w:pPr>
    </w:p>
    <w:p w14:paraId="53D1AC1B" w14:textId="467EBA99" w:rsidR="00E270D8" w:rsidRPr="00B039A3" w:rsidRDefault="007205EB">
      <w:pPr>
        <w:rPr>
          <w:rFonts w:ascii="Calibri" w:hAnsi="Calibri"/>
        </w:rPr>
      </w:pPr>
      <w:r>
        <w:rPr>
          <w:rFonts w:ascii="Calibri" w:hAnsi="Calibri"/>
        </w:rPr>
        <w:t xml:space="preserve">While heat treatments during flowering did not affect the phenology of the grapes we studied, we still saw a significant impact from the elevated temperatures that could become a harsh reality for </w:t>
      </w:r>
      <w:r w:rsidR="004967C3">
        <w:rPr>
          <w:rFonts w:ascii="Calibri" w:hAnsi="Calibri"/>
        </w:rPr>
        <w:t>viticulturists</w:t>
      </w:r>
      <w:r>
        <w:rPr>
          <w:rFonts w:ascii="Calibri" w:hAnsi="Calibri"/>
        </w:rPr>
        <w:t xml:space="preserve"> around the world.  Fewer flowers means reduced yields for wine grape producers</w:t>
      </w:r>
      <w:r w:rsidR="004967C3">
        <w:rPr>
          <w:rFonts w:ascii="Calibri" w:hAnsi="Calibri"/>
        </w:rPr>
        <w:t xml:space="preserve">.  </w:t>
      </w:r>
      <w:r w:rsidR="00DF75BC">
        <w:rPr>
          <w:rFonts w:ascii="Calibri" w:hAnsi="Calibri"/>
        </w:rPr>
        <w:t xml:space="preserve">These findings also underscore the importance of modeling more than the plants’ phenology to fully understand the impact climate change will have on the viticulture industry.  </w:t>
      </w:r>
      <w:r w:rsidR="004967C3">
        <w:rPr>
          <w:rFonts w:ascii="Calibri" w:hAnsi="Calibri"/>
        </w:rPr>
        <w:t xml:space="preserve">Future research should </w:t>
      </w:r>
      <w:r w:rsidR="00DF75BC">
        <w:rPr>
          <w:rFonts w:ascii="Calibri" w:hAnsi="Calibri"/>
        </w:rPr>
        <w:t xml:space="preserve">strive to </w:t>
      </w:r>
      <w:r w:rsidR="004967C3">
        <w:rPr>
          <w:rFonts w:ascii="Calibri" w:hAnsi="Calibri"/>
        </w:rPr>
        <w:t xml:space="preserve">include a greater diversity of </w:t>
      </w:r>
      <w:r w:rsidR="004967C3" w:rsidRPr="004967C3">
        <w:rPr>
          <w:rFonts w:ascii="Calibri" w:hAnsi="Calibri"/>
          <w:i/>
        </w:rPr>
        <w:t xml:space="preserve">Vitis vinifera </w:t>
      </w:r>
      <w:r w:rsidR="004967C3">
        <w:rPr>
          <w:rFonts w:ascii="Calibri" w:hAnsi="Calibri"/>
        </w:rPr>
        <w:t xml:space="preserve">varieties so that the results can be used by a larger number of researchers and </w:t>
      </w:r>
      <w:r w:rsidR="00DF75BC">
        <w:rPr>
          <w:rFonts w:ascii="Calibri" w:hAnsi="Calibri"/>
        </w:rPr>
        <w:t>wine growers to plan for future climates around the world</w:t>
      </w:r>
      <w:r w:rsidR="004967C3">
        <w:rPr>
          <w:rFonts w:ascii="Calibri" w:hAnsi="Calibri"/>
        </w:rPr>
        <w:t xml:space="preserve">.  </w:t>
      </w:r>
    </w:p>
    <w:sectPr w:rsidR="00E270D8" w:rsidRPr="00B039A3" w:rsidSect="00EA7E3A">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Elizabeth Wolkovich" w:date="2018-04-02T13:20:00Z" w:initials="EW">
    <w:p w14:paraId="7D53B366" w14:textId="77777777" w:rsidR="00696D94" w:rsidRDefault="00696D94" w:rsidP="00696D94">
      <w:pPr>
        <w:pStyle w:val="CommentText"/>
      </w:pPr>
      <w:r>
        <w:rPr>
          <w:rStyle w:val="CommentReference"/>
        </w:rPr>
        <w:annotationRef/>
      </w:r>
      <w:r>
        <w:t xml:space="preserve">Amazing work! I think this is a great first draft and that we can clean up some of the bits (references etc.) and move on to the discussion! </w:t>
      </w:r>
    </w:p>
    <w:p w14:paraId="0F163FDA" w14:textId="77777777" w:rsidR="00696D94" w:rsidRDefault="00696D94" w:rsidP="00696D94">
      <w:pPr>
        <w:pStyle w:val="CommentText"/>
      </w:pPr>
    </w:p>
    <w:p w14:paraId="639C590C" w14:textId="77777777" w:rsidR="00696D94" w:rsidRDefault="00696D94" w:rsidP="00696D94">
      <w:pPr>
        <w:pStyle w:val="CommentText"/>
      </w:pPr>
      <w:r>
        <w:t xml:space="preserve">I just added my comments to this document, so please accept changes on all that you are happy with. </w:t>
      </w:r>
    </w:p>
  </w:comment>
  <w:comment w:id="1" w:author="Elizabeth Wolkovich" w:date="2018-04-02T13:17:00Z" w:initials="EW">
    <w:p w14:paraId="00110CD0" w14:textId="77777777" w:rsidR="00696D94" w:rsidRDefault="00696D94" w:rsidP="00696D94">
      <w:pPr>
        <w:pStyle w:val="CommentText"/>
      </w:pPr>
      <w:r>
        <w:rPr>
          <w:rStyle w:val="CommentReference"/>
        </w:rPr>
        <w:annotationRef/>
      </w:r>
      <w:r>
        <w:t>We should check if this refers to pure vinifera or includes hybrids!</w:t>
      </w:r>
    </w:p>
  </w:comment>
  <w:comment w:id="6" w:author="Elizabeth Wolkovich" w:date="2018-04-02T13:22:00Z" w:initials="EW">
    <w:p w14:paraId="292526CF" w14:textId="77777777" w:rsidR="00696D94" w:rsidRDefault="00696D94" w:rsidP="00696D94">
      <w:pPr>
        <w:pStyle w:val="CommentText"/>
      </w:pPr>
      <w:r>
        <w:rPr>
          <w:rStyle w:val="CommentReference"/>
        </w:rPr>
        <w:annotationRef/>
      </w:r>
      <w:r>
        <w:t>Nice!</w:t>
      </w:r>
    </w:p>
  </w:comment>
  <w:comment w:id="7" w:author="Elizabeth Wolkovich" w:date="2018-04-02T13:15:00Z" w:initials="EW">
    <w:p w14:paraId="114EA33A" w14:textId="77777777" w:rsidR="00696D94" w:rsidRDefault="00696D94" w:rsidP="00696D94">
      <w:pPr>
        <w:pStyle w:val="CommentText"/>
      </w:pPr>
      <w:r>
        <w:rPr>
          <w:rStyle w:val="CommentReference"/>
        </w:rPr>
        <w:annotationRef/>
      </w:r>
      <w:r>
        <w:t xml:space="preserve">Also cite </w:t>
      </w:r>
      <w:proofErr w:type="spellStart"/>
      <w:r>
        <w:t>Boursiquot</w:t>
      </w:r>
      <w:proofErr w:type="spellEnd"/>
      <w:r>
        <w:t xml:space="preserve"> ref (in the 2017 paper).  In general I try to use few citations by me or a co-author and focus on citations of others, so we should include more citations by others here: one easy way to do this is to cite the primary source (so if I cited some other paper in Wolkovich et al. 2017 we should cite that other paper when possible instead of me). </w:t>
      </w:r>
    </w:p>
  </w:comment>
  <w:comment w:id="8" w:author="Elizabeth Wolkovich" w:date="2018-04-02T13:13:00Z" w:initials="EW">
    <w:p w14:paraId="10D8A8E3" w14:textId="77777777" w:rsidR="00696D94" w:rsidRDefault="00696D94" w:rsidP="00696D94">
      <w:pPr>
        <w:pStyle w:val="CommentText"/>
      </w:pPr>
      <w:r>
        <w:rPr>
          <w:rStyle w:val="CommentReference"/>
        </w:rPr>
        <w:annotationRef/>
      </w:r>
      <w:r>
        <w:t>Great!</w:t>
      </w:r>
    </w:p>
  </w:comment>
  <w:comment w:id="15" w:author="Elizabeth Wolkovich" w:date="2018-09-14T17:57:00Z" w:initials="EW">
    <w:p w14:paraId="019C797C" w14:textId="25CFFA36" w:rsidR="00B03009" w:rsidRDefault="00B03009">
      <w:pPr>
        <w:pStyle w:val="CommentText"/>
      </w:pPr>
      <w:r>
        <w:rPr>
          <w:rStyle w:val="CommentReference"/>
        </w:rPr>
        <w:annotationRef/>
      </w:r>
      <w:r>
        <w:t xml:space="preserve">I think this can fall under general </w:t>
      </w:r>
      <w:r w:rsidR="007A39FA">
        <w:t>knowledge, so we can skip a ref.</w:t>
      </w:r>
    </w:p>
  </w:comment>
  <w:comment w:id="17" w:author="Elizabeth Wolkovich" w:date="2018-04-02T13:24:00Z" w:initials="EW">
    <w:p w14:paraId="4FFDB01D" w14:textId="46233D2B" w:rsidR="00DF4911" w:rsidRDefault="00DF4911">
      <w:pPr>
        <w:pStyle w:val="CommentText"/>
      </w:pPr>
      <w:r>
        <w:rPr>
          <w:rStyle w:val="CommentReference"/>
        </w:rPr>
        <w:annotationRef/>
      </w:r>
      <w:r>
        <w:t>We will need to adjust this a little as we flesh out the rest of the paper, but good for now. We also may want to introduce the Wang &amp; Engel curve here possibly (if we have space!).</w:t>
      </w:r>
    </w:p>
  </w:comment>
  <w:comment w:id="18" w:author="Elizabeth Wolkovich" w:date="2018-05-13T16:27:00Z" w:initials="EW">
    <w:p w14:paraId="498B84AC" w14:textId="1BF29ECB" w:rsidR="00DF4911" w:rsidRDefault="00DF4911" w:rsidP="007C6C4A">
      <w:pPr>
        <w:pStyle w:val="CommentText"/>
      </w:pPr>
      <w:r>
        <w:rPr>
          <w:rStyle w:val="CommentReference"/>
        </w:rPr>
        <w:annotationRef/>
      </w:r>
      <w:r>
        <w:t xml:space="preserve">To discuss: </w:t>
      </w:r>
    </w:p>
    <w:p w14:paraId="24950CA5" w14:textId="3F01EF51" w:rsidR="00DF4911" w:rsidRDefault="00DF4911" w:rsidP="009742E2">
      <w:pPr>
        <w:pStyle w:val="CommentText"/>
        <w:numPr>
          <w:ilvl w:val="0"/>
          <w:numId w:val="1"/>
        </w:numPr>
      </w:pPr>
      <w:r>
        <w:t>- Outline</w:t>
      </w:r>
    </w:p>
    <w:p w14:paraId="753C004D" w14:textId="206A6347" w:rsidR="00DF4911" w:rsidRDefault="00DF4911" w:rsidP="009742E2">
      <w:pPr>
        <w:pStyle w:val="CommentText"/>
        <w:numPr>
          <w:ilvl w:val="0"/>
          <w:numId w:val="1"/>
        </w:numPr>
      </w:pPr>
      <w:r>
        <w:t>- Other literature and soil moisture.</w:t>
      </w:r>
    </w:p>
  </w:comment>
  <w:comment w:id="19" w:author="Elizabeth Wolkovich" w:date="2018-06-25T19:27:00Z" w:initials="EW">
    <w:p w14:paraId="36511992" w14:textId="77777777" w:rsidR="00DF4911" w:rsidRDefault="00DF4911" w:rsidP="00DF4911">
      <w:pPr>
        <w:pStyle w:val="CommentText"/>
      </w:pPr>
      <w:r>
        <w:rPr>
          <w:rStyle w:val="CommentReference"/>
        </w:rPr>
        <w:annotationRef/>
      </w:r>
      <w:r>
        <w:t xml:space="preserve">This is a great </w:t>
      </w:r>
      <w:proofErr w:type="gramStart"/>
      <w:r>
        <w:t>sentence</w:t>
      </w:r>
      <w:proofErr w:type="gramEnd"/>
      <w:r>
        <w:t xml:space="preserve"> so I am moving it up. </w:t>
      </w:r>
    </w:p>
  </w:comment>
  <w:comment w:id="22" w:author="Elizabeth Wolkovich" w:date="2018-06-25T19:20:00Z" w:initials="EW">
    <w:p w14:paraId="67E49234" w14:textId="4629609A" w:rsidR="00DF4911" w:rsidRDefault="00DF4911">
      <w:pPr>
        <w:pStyle w:val="CommentText"/>
      </w:pPr>
      <w:r>
        <w:rPr>
          <w:rStyle w:val="CommentReference"/>
        </w:rPr>
        <w:annotationRef/>
      </w:r>
      <w:r>
        <w:t>Nice!</w:t>
      </w:r>
    </w:p>
  </w:comment>
  <w:comment w:id="23" w:author="Elizabeth Wolkovich" w:date="2018-06-25T19:21:00Z" w:initials="EW">
    <w:p w14:paraId="0ED93E43" w14:textId="209AD1AD" w:rsidR="00DF4911" w:rsidRDefault="00DF4911">
      <w:pPr>
        <w:pStyle w:val="CommentText"/>
      </w:pPr>
      <w:r>
        <w:rPr>
          <w:rStyle w:val="CommentReference"/>
        </w:rPr>
        <w:annotationRef/>
      </w:r>
      <w:r>
        <w:t>It sounds like Greer and Weston saw negative effects for high temperatures are flowering?</w:t>
      </w:r>
    </w:p>
  </w:comment>
  <w:comment w:id="24" w:author="Elizabeth Wolkovich" w:date="2018-06-25T19:23:00Z" w:initials="EW">
    <w:p w14:paraId="147EB274" w14:textId="5EF39574" w:rsidR="00DF4911" w:rsidRDefault="00DF4911">
      <w:pPr>
        <w:pStyle w:val="CommentText"/>
      </w:pPr>
      <w:r>
        <w:rPr>
          <w:rStyle w:val="CommentReference"/>
        </w:rPr>
        <w:annotationRef/>
      </w:r>
      <w:r>
        <w:t>This is great!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39C590C" w15:done="0"/>
  <w15:commentEx w15:paraId="00110CD0" w15:done="0"/>
  <w15:commentEx w15:paraId="292526CF" w15:done="0"/>
  <w15:commentEx w15:paraId="114EA33A" w15:done="0"/>
  <w15:commentEx w15:paraId="10D8A8E3" w15:done="0"/>
  <w15:commentEx w15:paraId="019C797C" w15:done="0"/>
  <w15:commentEx w15:paraId="4FFDB01D" w15:done="0"/>
  <w15:commentEx w15:paraId="753C004D" w15:done="0"/>
  <w15:commentEx w15:paraId="36511992" w15:done="0"/>
  <w15:commentEx w15:paraId="67E49234" w15:done="0"/>
  <w15:commentEx w15:paraId="0ED93E43" w15:done="0"/>
  <w15:commentEx w15:paraId="147EB27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39C590C" w16cid:durableId="1E75F8E2"/>
  <w16cid:commentId w16cid:paraId="00110CD0" w16cid:durableId="1E75F8E3"/>
  <w16cid:commentId w16cid:paraId="292526CF" w16cid:durableId="1E75F8E4"/>
  <w16cid:commentId w16cid:paraId="114EA33A" w16cid:durableId="1E75F8E5"/>
  <w16cid:commentId w16cid:paraId="10D8A8E3" w16cid:durableId="1E75F8E7"/>
  <w16cid:commentId w16cid:paraId="019C797C" w16cid:durableId="1F72CEB7"/>
  <w16cid:commentId w16cid:paraId="753C004D" w16cid:durableId="1EC381B2"/>
  <w16cid:commentId w16cid:paraId="36511992" w16cid:durableId="1EEDC696"/>
  <w16cid:commentId w16cid:paraId="67E49234" w16cid:durableId="1EEDC698"/>
  <w16cid:commentId w16cid:paraId="0ED93E43" w16cid:durableId="1EEDC699"/>
  <w16cid:commentId w16cid:paraId="147EB274" w16cid:durableId="1EEDC6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73DA8F" w14:textId="77777777" w:rsidR="00223F59" w:rsidRDefault="00223F59" w:rsidP="004656B4">
      <w:r>
        <w:separator/>
      </w:r>
    </w:p>
  </w:endnote>
  <w:endnote w:type="continuationSeparator" w:id="0">
    <w:p w14:paraId="54DC4966" w14:textId="77777777" w:rsidR="00223F59" w:rsidRDefault="00223F59" w:rsidP="00465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5DDE50" w14:textId="77777777" w:rsidR="00223F59" w:rsidRDefault="00223F59" w:rsidP="004656B4">
      <w:r>
        <w:separator/>
      </w:r>
    </w:p>
  </w:footnote>
  <w:footnote w:type="continuationSeparator" w:id="0">
    <w:p w14:paraId="439ED49F" w14:textId="77777777" w:rsidR="00223F59" w:rsidRDefault="00223F59" w:rsidP="004656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C46808"/>
    <w:multiLevelType w:val="hybridMultilevel"/>
    <w:tmpl w:val="95E86378"/>
    <w:lvl w:ilvl="0" w:tplc="3732FF8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ndNote Export&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vvp0wvdd55e557e5d9epztw9p9xpxaw0dpw0&quot;&gt;My EndNote Library&lt;record-ids&gt;&lt;item&gt;22&lt;/item&gt;&lt;/record-ids&gt;&lt;/item&gt;&lt;/Libraries&gt;"/>
  </w:docVars>
  <w:rsids>
    <w:rsidRoot w:val="000B3811"/>
    <w:rsid w:val="00045FB2"/>
    <w:rsid w:val="00052745"/>
    <w:rsid w:val="00055A9E"/>
    <w:rsid w:val="00056EAE"/>
    <w:rsid w:val="00064A54"/>
    <w:rsid w:val="00065B22"/>
    <w:rsid w:val="000746A9"/>
    <w:rsid w:val="00087062"/>
    <w:rsid w:val="000A4C01"/>
    <w:rsid w:val="000B3811"/>
    <w:rsid w:val="000B5A79"/>
    <w:rsid w:val="000B7546"/>
    <w:rsid w:val="000C7781"/>
    <w:rsid w:val="000E1BAF"/>
    <w:rsid w:val="000F42CB"/>
    <w:rsid w:val="00102727"/>
    <w:rsid w:val="00102AE5"/>
    <w:rsid w:val="001212C6"/>
    <w:rsid w:val="00123CB5"/>
    <w:rsid w:val="00130784"/>
    <w:rsid w:val="00132441"/>
    <w:rsid w:val="0013265F"/>
    <w:rsid w:val="0014264D"/>
    <w:rsid w:val="00146126"/>
    <w:rsid w:val="00150296"/>
    <w:rsid w:val="0015634D"/>
    <w:rsid w:val="00193D86"/>
    <w:rsid w:val="00196510"/>
    <w:rsid w:val="001B0707"/>
    <w:rsid w:val="001E0C39"/>
    <w:rsid w:val="001F2F91"/>
    <w:rsid w:val="001F5E1A"/>
    <w:rsid w:val="00200A6B"/>
    <w:rsid w:val="002018DA"/>
    <w:rsid w:val="0020514D"/>
    <w:rsid w:val="00215131"/>
    <w:rsid w:val="00222471"/>
    <w:rsid w:val="00223F59"/>
    <w:rsid w:val="002332A7"/>
    <w:rsid w:val="00235BDB"/>
    <w:rsid w:val="002379ED"/>
    <w:rsid w:val="00257DDD"/>
    <w:rsid w:val="00262072"/>
    <w:rsid w:val="00262255"/>
    <w:rsid w:val="00294F31"/>
    <w:rsid w:val="002B5525"/>
    <w:rsid w:val="002B67FF"/>
    <w:rsid w:val="002C1678"/>
    <w:rsid w:val="002C7190"/>
    <w:rsid w:val="00303CF9"/>
    <w:rsid w:val="00317162"/>
    <w:rsid w:val="0032697D"/>
    <w:rsid w:val="00327673"/>
    <w:rsid w:val="00336C26"/>
    <w:rsid w:val="00337A89"/>
    <w:rsid w:val="00351E75"/>
    <w:rsid w:val="003527EE"/>
    <w:rsid w:val="0035678E"/>
    <w:rsid w:val="00370C2B"/>
    <w:rsid w:val="00370CAC"/>
    <w:rsid w:val="00384153"/>
    <w:rsid w:val="00394385"/>
    <w:rsid w:val="003965B0"/>
    <w:rsid w:val="003A62DF"/>
    <w:rsid w:val="003A650D"/>
    <w:rsid w:val="003B6B09"/>
    <w:rsid w:val="003C2817"/>
    <w:rsid w:val="003C38DC"/>
    <w:rsid w:val="003E77A8"/>
    <w:rsid w:val="003F1288"/>
    <w:rsid w:val="003F146A"/>
    <w:rsid w:val="003F4302"/>
    <w:rsid w:val="003F7FE2"/>
    <w:rsid w:val="00407B6C"/>
    <w:rsid w:val="00431FF7"/>
    <w:rsid w:val="00437BBD"/>
    <w:rsid w:val="00461311"/>
    <w:rsid w:val="004656B4"/>
    <w:rsid w:val="00466341"/>
    <w:rsid w:val="00467BEE"/>
    <w:rsid w:val="00475062"/>
    <w:rsid w:val="00475126"/>
    <w:rsid w:val="004967C3"/>
    <w:rsid w:val="004A255F"/>
    <w:rsid w:val="004A4A13"/>
    <w:rsid w:val="004B1033"/>
    <w:rsid w:val="004C0201"/>
    <w:rsid w:val="004F02F6"/>
    <w:rsid w:val="004F5C1C"/>
    <w:rsid w:val="00504F9C"/>
    <w:rsid w:val="00517A0F"/>
    <w:rsid w:val="005255D9"/>
    <w:rsid w:val="005366EB"/>
    <w:rsid w:val="005367EC"/>
    <w:rsid w:val="005414F2"/>
    <w:rsid w:val="00555B04"/>
    <w:rsid w:val="005737DB"/>
    <w:rsid w:val="005764AF"/>
    <w:rsid w:val="005774A3"/>
    <w:rsid w:val="00580156"/>
    <w:rsid w:val="005A1CF5"/>
    <w:rsid w:val="005A7767"/>
    <w:rsid w:val="005C0B21"/>
    <w:rsid w:val="005D0309"/>
    <w:rsid w:val="005D2A4C"/>
    <w:rsid w:val="005F0857"/>
    <w:rsid w:val="005F16F6"/>
    <w:rsid w:val="005F46A8"/>
    <w:rsid w:val="005F6884"/>
    <w:rsid w:val="005F73D8"/>
    <w:rsid w:val="00614416"/>
    <w:rsid w:val="0063089D"/>
    <w:rsid w:val="00655AE0"/>
    <w:rsid w:val="00676C61"/>
    <w:rsid w:val="006851BA"/>
    <w:rsid w:val="00685239"/>
    <w:rsid w:val="00686120"/>
    <w:rsid w:val="00696D94"/>
    <w:rsid w:val="006A5FE7"/>
    <w:rsid w:val="006C0313"/>
    <w:rsid w:val="006C121E"/>
    <w:rsid w:val="006D4C9F"/>
    <w:rsid w:val="006E18C3"/>
    <w:rsid w:val="006F561A"/>
    <w:rsid w:val="00704022"/>
    <w:rsid w:val="007167D9"/>
    <w:rsid w:val="007205EB"/>
    <w:rsid w:val="00724B36"/>
    <w:rsid w:val="00766B2D"/>
    <w:rsid w:val="00771599"/>
    <w:rsid w:val="007776B5"/>
    <w:rsid w:val="00786A30"/>
    <w:rsid w:val="00795B8F"/>
    <w:rsid w:val="00795C46"/>
    <w:rsid w:val="007A39FA"/>
    <w:rsid w:val="007B5912"/>
    <w:rsid w:val="007C6C4A"/>
    <w:rsid w:val="007E1066"/>
    <w:rsid w:val="007E4E3D"/>
    <w:rsid w:val="007E5C32"/>
    <w:rsid w:val="007F240A"/>
    <w:rsid w:val="00810ABF"/>
    <w:rsid w:val="008256AF"/>
    <w:rsid w:val="0083421C"/>
    <w:rsid w:val="00841F28"/>
    <w:rsid w:val="00853AF2"/>
    <w:rsid w:val="008562D4"/>
    <w:rsid w:val="00863635"/>
    <w:rsid w:val="008649D6"/>
    <w:rsid w:val="008867E9"/>
    <w:rsid w:val="008914C6"/>
    <w:rsid w:val="00895618"/>
    <w:rsid w:val="00895D32"/>
    <w:rsid w:val="008A2C02"/>
    <w:rsid w:val="008B7DC2"/>
    <w:rsid w:val="008C592B"/>
    <w:rsid w:val="008E656C"/>
    <w:rsid w:val="00904D13"/>
    <w:rsid w:val="00910E9F"/>
    <w:rsid w:val="00940FA4"/>
    <w:rsid w:val="00941428"/>
    <w:rsid w:val="009456AE"/>
    <w:rsid w:val="00956F8E"/>
    <w:rsid w:val="009742E2"/>
    <w:rsid w:val="009A706E"/>
    <w:rsid w:val="009B03A2"/>
    <w:rsid w:val="009B1F7A"/>
    <w:rsid w:val="009B5E34"/>
    <w:rsid w:val="009D31F5"/>
    <w:rsid w:val="009D5BE6"/>
    <w:rsid w:val="009E74AE"/>
    <w:rsid w:val="009F399C"/>
    <w:rsid w:val="009F68BB"/>
    <w:rsid w:val="00A35D56"/>
    <w:rsid w:val="00A401ED"/>
    <w:rsid w:val="00A41645"/>
    <w:rsid w:val="00A453DE"/>
    <w:rsid w:val="00A46EC6"/>
    <w:rsid w:val="00A56952"/>
    <w:rsid w:val="00A761EF"/>
    <w:rsid w:val="00A8053F"/>
    <w:rsid w:val="00A80849"/>
    <w:rsid w:val="00A8283E"/>
    <w:rsid w:val="00A879C9"/>
    <w:rsid w:val="00A943BB"/>
    <w:rsid w:val="00AA2A6E"/>
    <w:rsid w:val="00AC0408"/>
    <w:rsid w:val="00AC5BE5"/>
    <w:rsid w:val="00AD7B0E"/>
    <w:rsid w:val="00AE056A"/>
    <w:rsid w:val="00AE0626"/>
    <w:rsid w:val="00AE0BBB"/>
    <w:rsid w:val="00B03009"/>
    <w:rsid w:val="00B039A3"/>
    <w:rsid w:val="00B05529"/>
    <w:rsid w:val="00B05BDD"/>
    <w:rsid w:val="00B05C38"/>
    <w:rsid w:val="00B07284"/>
    <w:rsid w:val="00B10496"/>
    <w:rsid w:val="00B20C58"/>
    <w:rsid w:val="00B24A4B"/>
    <w:rsid w:val="00B255A8"/>
    <w:rsid w:val="00B26BAA"/>
    <w:rsid w:val="00B37980"/>
    <w:rsid w:val="00B51014"/>
    <w:rsid w:val="00B5534C"/>
    <w:rsid w:val="00B62EE3"/>
    <w:rsid w:val="00B66D5C"/>
    <w:rsid w:val="00B67B54"/>
    <w:rsid w:val="00B71A79"/>
    <w:rsid w:val="00B77E2A"/>
    <w:rsid w:val="00B80E46"/>
    <w:rsid w:val="00B95954"/>
    <w:rsid w:val="00B9758B"/>
    <w:rsid w:val="00B97C34"/>
    <w:rsid w:val="00BA5C15"/>
    <w:rsid w:val="00BC090B"/>
    <w:rsid w:val="00BD3C4B"/>
    <w:rsid w:val="00BD50D8"/>
    <w:rsid w:val="00BE1DAF"/>
    <w:rsid w:val="00BE3192"/>
    <w:rsid w:val="00BF3903"/>
    <w:rsid w:val="00BF4BC4"/>
    <w:rsid w:val="00BF54B6"/>
    <w:rsid w:val="00C11E45"/>
    <w:rsid w:val="00C41495"/>
    <w:rsid w:val="00C449D4"/>
    <w:rsid w:val="00C5360C"/>
    <w:rsid w:val="00C549C2"/>
    <w:rsid w:val="00CD2B80"/>
    <w:rsid w:val="00CD4B15"/>
    <w:rsid w:val="00CD4DB8"/>
    <w:rsid w:val="00D14799"/>
    <w:rsid w:val="00D169AB"/>
    <w:rsid w:val="00D626C0"/>
    <w:rsid w:val="00D70772"/>
    <w:rsid w:val="00D70FE0"/>
    <w:rsid w:val="00D7655C"/>
    <w:rsid w:val="00D77F66"/>
    <w:rsid w:val="00D80EBC"/>
    <w:rsid w:val="00D82AD4"/>
    <w:rsid w:val="00D93B48"/>
    <w:rsid w:val="00DB2112"/>
    <w:rsid w:val="00DD21F2"/>
    <w:rsid w:val="00DD3DF8"/>
    <w:rsid w:val="00DD4C48"/>
    <w:rsid w:val="00DE4E79"/>
    <w:rsid w:val="00DF25F9"/>
    <w:rsid w:val="00DF4911"/>
    <w:rsid w:val="00DF5E40"/>
    <w:rsid w:val="00DF677F"/>
    <w:rsid w:val="00DF75BC"/>
    <w:rsid w:val="00E11437"/>
    <w:rsid w:val="00E1411A"/>
    <w:rsid w:val="00E17BFB"/>
    <w:rsid w:val="00E25A73"/>
    <w:rsid w:val="00E25B89"/>
    <w:rsid w:val="00E270D8"/>
    <w:rsid w:val="00E31B23"/>
    <w:rsid w:val="00E3314C"/>
    <w:rsid w:val="00E40269"/>
    <w:rsid w:val="00E507ED"/>
    <w:rsid w:val="00E60CF5"/>
    <w:rsid w:val="00E71D46"/>
    <w:rsid w:val="00E867DF"/>
    <w:rsid w:val="00EA0E17"/>
    <w:rsid w:val="00EA6ABA"/>
    <w:rsid w:val="00EA7080"/>
    <w:rsid w:val="00EA7E3A"/>
    <w:rsid w:val="00EB2486"/>
    <w:rsid w:val="00EB3E3A"/>
    <w:rsid w:val="00EC1BE1"/>
    <w:rsid w:val="00EC4385"/>
    <w:rsid w:val="00EE77BF"/>
    <w:rsid w:val="00EF4FEE"/>
    <w:rsid w:val="00F10299"/>
    <w:rsid w:val="00F1217F"/>
    <w:rsid w:val="00F37CD0"/>
    <w:rsid w:val="00F404CD"/>
    <w:rsid w:val="00F44C34"/>
    <w:rsid w:val="00F67D6F"/>
    <w:rsid w:val="00F70F4E"/>
    <w:rsid w:val="00F85729"/>
    <w:rsid w:val="00F920F2"/>
    <w:rsid w:val="00FA74DF"/>
    <w:rsid w:val="00FC210D"/>
    <w:rsid w:val="00FE6646"/>
    <w:rsid w:val="00FF242A"/>
    <w:rsid w:val="00FF73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71C4E"/>
  <w15:docId w15:val="{F1CDF625-965A-5C47-85D0-8102D04B43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56B4"/>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4656B4"/>
  </w:style>
  <w:style w:type="character" w:customStyle="1" w:styleId="EndnoteTextChar">
    <w:name w:val="Endnote Text Char"/>
    <w:basedOn w:val="DefaultParagraphFont"/>
    <w:link w:val="EndnoteText"/>
    <w:uiPriority w:val="99"/>
    <w:rsid w:val="004656B4"/>
  </w:style>
  <w:style w:type="character" w:styleId="EndnoteReference">
    <w:name w:val="endnote reference"/>
    <w:basedOn w:val="DefaultParagraphFont"/>
    <w:uiPriority w:val="99"/>
    <w:unhideWhenUsed/>
    <w:rsid w:val="004656B4"/>
    <w:rPr>
      <w:vertAlign w:val="superscript"/>
    </w:rPr>
  </w:style>
  <w:style w:type="character" w:customStyle="1" w:styleId="Heading1Char">
    <w:name w:val="Heading 1 Char"/>
    <w:basedOn w:val="DefaultParagraphFont"/>
    <w:link w:val="Heading1"/>
    <w:uiPriority w:val="9"/>
    <w:rsid w:val="004656B4"/>
    <w:rPr>
      <w:rFonts w:asciiTheme="majorHAnsi" w:eastAsiaTheme="majorEastAsia" w:hAnsiTheme="majorHAnsi" w:cstheme="majorBidi"/>
      <w:b/>
      <w:bCs/>
      <w:color w:val="2F5496" w:themeColor="accent1" w:themeShade="BF"/>
      <w:sz w:val="28"/>
      <w:szCs w:val="28"/>
      <w:lang w:bidi="en-US"/>
    </w:rPr>
  </w:style>
  <w:style w:type="paragraph" w:customStyle="1" w:styleId="EndNoteBibliographyTitle">
    <w:name w:val="EndNote Bibliography Title"/>
    <w:basedOn w:val="Normal"/>
    <w:rsid w:val="000A4C01"/>
    <w:pPr>
      <w:jc w:val="center"/>
    </w:pPr>
    <w:rPr>
      <w:rFonts w:ascii="Calibri" w:hAnsi="Calibri"/>
    </w:rPr>
  </w:style>
  <w:style w:type="paragraph" w:customStyle="1" w:styleId="EndNoteBibliography">
    <w:name w:val="EndNote Bibliography"/>
    <w:basedOn w:val="Normal"/>
    <w:rsid w:val="000A4C01"/>
    <w:rPr>
      <w:rFonts w:ascii="Calibri" w:hAnsi="Calibri"/>
    </w:rPr>
  </w:style>
  <w:style w:type="paragraph" w:styleId="BalloonText">
    <w:name w:val="Balloon Text"/>
    <w:basedOn w:val="Normal"/>
    <w:link w:val="BalloonTextChar"/>
    <w:uiPriority w:val="99"/>
    <w:semiHidden/>
    <w:unhideWhenUsed/>
    <w:rsid w:val="00895D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95D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351E75"/>
    <w:rPr>
      <w:sz w:val="18"/>
      <w:szCs w:val="18"/>
    </w:rPr>
  </w:style>
  <w:style w:type="paragraph" w:styleId="CommentText">
    <w:name w:val="annotation text"/>
    <w:basedOn w:val="Normal"/>
    <w:link w:val="CommentTextChar"/>
    <w:uiPriority w:val="99"/>
    <w:semiHidden/>
    <w:unhideWhenUsed/>
    <w:rsid w:val="00351E75"/>
  </w:style>
  <w:style w:type="character" w:customStyle="1" w:styleId="CommentTextChar">
    <w:name w:val="Comment Text Char"/>
    <w:basedOn w:val="DefaultParagraphFont"/>
    <w:link w:val="CommentText"/>
    <w:uiPriority w:val="99"/>
    <w:semiHidden/>
    <w:rsid w:val="00351E75"/>
  </w:style>
  <w:style w:type="paragraph" w:styleId="CommentSubject">
    <w:name w:val="annotation subject"/>
    <w:basedOn w:val="CommentText"/>
    <w:next w:val="CommentText"/>
    <w:link w:val="CommentSubjectChar"/>
    <w:uiPriority w:val="99"/>
    <w:semiHidden/>
    <w:unhideWhenUsed/>
    <w:rsid w:val="00351E75"/>
    <w:rPr>
      <w:b/>
      <w:bCs/>
      <w:sz w:val="20"/>
      <w:szCs w:val="20"/>
    </w:rPr>
  </w:style>
  <w:style w:type="character" w:customStyle="1" w:styleId="CommentSubjectChar">
    <w:name w:val="Comment Subject Char"/>
    <w:basedOn w:val="CommentTextChar"/>
    <w:link w:val="CommentSubject"/>
    <w:uiPriority w:val="99"/>
    <w:semiHidden/>
    <w:rsid w:val="00351E75"/>
    <w:rPr>
      <w:b/>
      <w:bCs/>
      <w:sz w:val="20"/>
      <w:szCs w:val="20"/>
    </w:rPr>
  </w:style>
  <w:style w:type="paragraph" w:styleId="Revision">
    <w:name w:val="Revision"/>
    <w:hidden/>
    <w:uiPriority w:val="99"/>
    <w:semiHidden/>
    <w:rsid w:val="003276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file>

<file path=customXml/itemProps1.xml><?xml version="1.0" encoding="utf-8"?>
<ds:datastoreItem xmlns:ds="http://schemas.openxmlformats.org/officeDocument/2006/customXml" ds:itemID="{BF75CD37-1382-974D-AF0C-6EB0683C1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1072</TotalTime>
  <Pages>7</Pages>
  <Words>2185</Words>
  <Characters>12457</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2017-10-26T00:57:00Z</dcterms:created>
  <dcterms:modified xsi:type="dcterms:W3CDTF">2018-11-04T13:22:00Z</dcterms:modified>
</cp:coreProperties>
</file>